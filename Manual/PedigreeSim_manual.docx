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B51" w:rsidRPr="001A7CCF" w:rsidRDefault="00BB0877" w:rsidP="00BB0877">
      <w:pPr>
        <w:rPr>
          <w:rFonts w:cs="Arial"/>
          <w:sz w:val="32"/>
          <w:szCs w:val="32"/>
        </w:rPr>
      </w:pPr>
      <w:r w:rsidRPr="001A7CCF">
        <w:rPr>
          <w:rFonts w:cs="Arial"/>
          <w:sz w:val="32"/>
          <w:szCs w:val="32"/>
        </w:rPr>
        <w:t>PedigreeSim</w:t>
      </w:r>
      <w:r w:rsidR="007C1EB2" w:rsidRPr="001A7CCF">
        <w:rPr>
          <w:rFonts w:cs="Arial"/>
          <w:sz w:val="32"/>
          <w:szCs w:val="32"/>
        </w:rPr>
        <w:t xml:space="preserve"> Manual</w:t>
      </w:r>
    </w:p>
    <w:p w:rsidR="00BB0877" w:rsidRPr="001A7CCF" w:rsidRDefault="0049456E" w:rsidP="00BB0877">
      <w:pPr>
        <w:rPr>
          <w:rFonts w:cs="Arial"/>
        </w:rPr>
      </w:pPr>
      <w:r w:rsidRPr="001A7CCF">
        <w:rPr>
          <w:rFonts w:cs="Arial"/>
        </w:rPr>
        <w:t>S</w:t>
      </w:r>
      <w:r w:rsidR="001A7CCF">
        <w:rPr>
          <w:rFonts w:cs="Arial"/>
        </w:rPr>
        <w:t xml:space="preserve">imulation of </w:t>
      </w:r>
      <w:r w:rsidR="00BB0877" w:rsidRPr="001A7CCF">
        <w:rPr>
          <w:rFonts w:cs="Arial"/>
        </w:rPr>
        <w:t xml:space="preserve">genotypes in pedigrees of diploid and </w:t>
      </w:r>
      <w:r w:rsidR="00E92FA2">
        <w:rPr>
          <w:rFonts w:cs="Arial"/>
        </w:rPr>
        <w:t>poly</w:t>
      </w:r>
      <w:r w:rsidR="00BB0877" w:rsidRPr="001A7CCF">
        <w:rPr>
          <w:rFonts w:cs="Arial"/>
        </w:rPr>
        <w:t>ploid species</w:t>
      </w:r>
    </w:p>
    <w:p w:rsidR="00BB0877" w:rsidRPr="001A7CCF" w:rsidRDefault="002630BC" w:rsidP="00BB0877">
      <w:pPr>
        <w:rPr>
          <w:rFonts w:cs="Arial"/>
        </w:rPr>
      </w:pPr>
      <w:r>
        <w:rPr>
          <w:rFonts w:cs="Arial"/>
        </w:rPr>
        <w:t>Roeland E. Voorrips, 2013</w:t>
      </w:r>
      <w:r w:rsidR="001A7CCF" w:rsidRPr="001A7CCF">
        <w:rPr>
          <w:rFonts w:cs="Arial"/>
        </w:rPr>
        <w:br/>
        <w:t xml:space="preserve">Wageningen University and Research </w:t>
      </w:r>
      <w:proofErr w:type="spellStart"/>
      <w:r w:rsidR="001A7CCF" w:rsidRPr="001A7CCF">
        <w:rPr>
          <w:rFonts w:cs="Arial"/>
        </w:rPr>
        <w:t>Center</w:t>
      </w:r>
      <w:proofErr w:type="spellEnd"/>
      <w:r w:rsidR="001A7CCF" w:rsidRPr="001A7CCF">
        <w:rPr>
          <w:rFonts w:cs="Arial"/>
        </w:rPr>
        <w:t xml:space="preserve">, Department of Plant Breeding. </w:t>
      </w:r>
      <w:r w:rsidR="001A7CCF" w:rsidRPr="001A7CCF">
        <w:rPr>
          <w:rFonts w:cs="Arial"/>
        </w:rPr>
        <w:br/>
        <w:t>P.O. Box 16, 6700 AA Wageningen, the Netherlands</w:t>
      </w:r>
      <w:r w:rsidR="001A7CCF" w:rsidRPr="001A7CCF">
        <w:rPr>
          <w:rFonts w:cs="Arial"/>
        </w:rPr>
        <w:br/>
        <w:t>e-mail: roeland.voorrips@wur.nl</w:t>
      </w:r>
    </w:p>
    <w:sdt>
      <w:sdtPr>
        <w:rPr>
          <w:rFonts w:ascii="Arial" w:eastAsiaTheme="minorHAnsi" w:hAnsi="Arial" w:cstheme="minorBidi"/>
          <w:b w:val="0"/>
          <w:bCs w:val="0"/>
          <w:color w:val="auto"/>
          <w:sz w:val="20"/>
          <w:szCs w:val="22"/>
          <w:lang w:val="en-GB" w:eastAsia="en-US"/>
        </w:rPr>
        <w:id w:val="123747480"/>
        <w:docPartObj>
          <w:docPartGallery w:val="Table of Contents"/>
          <w:docPartUnique/>
        </w:docPartObj>
      </w:sdtPr>
      <w:sdtEndPr>
        <w:rPr>
          <w:noProof/>
        </w:rPr>
      </w:sdtEndPr>
      <w:sdtContent>
        <w:p w:rsidR="00CE04CD" w:rsidRDefault="00CE04CD">
          <w:pPr>
            <w:pStyle w:val="TOCHeading"/>
          </w:pPr>
          <w:r>
            <w:t>Contents</w:t>
          </w:r>
        </w:p>
        <w:p w:rsidR="00DB735D" w:rsidRDefault="00CE04CD">
          <w:pPr>
            <w:pStyle w:val="TOC2"/>
            <w:tabs>
              <w:tab w:val="right" w:leader="dot" w:pos="9016"/>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57169097" w:history="1">
            <w:r w:rsidR="00DB735D" w:rsidRPr="004D655E">
              <w:rPr>
                <w:rStyle w:val="Hyperlink"/>
                <w:rFonts w:cs="Arial"/>
                <w:noProof/>
              </w:rPr>
              <w:t>Introduction</w:t>
            </w:r>
            <w:r w:rsidR="00DB735D">
              <w:rPr>
                <w:noProof/>
                <w:webHidden/>
              </w:rPr>
              <w:tab/>
            </w:r>
            <w:r w:rsidR="00DB735D">
              <w:rPr>
                <w:noProof/>
                <w:webHidden/>
              </w:rPr>
              <w:fldChar w:fldCharType="begin"/>
            </w:r>
            <w:r w:rsidR="00DB735D">
              <w:rPr>
                <w:noProof/>
                <w:webHidden/>
              </w:rPr>
              <w:instrText xml:space="preserve"> PAGEREF _Toc357169097 \h </w:instrText>
            </w:r>
            <w:r w:rsidR="00DB735D">
              <w:rPr>
                <w:noProof/>
                <w:webHidden/>
              </w:rPr>
            </w:r>
            <w:r w:rsidR="00DB735D">
              <w:rPr>
                <w:noProof/>
                <w:webHidden/>
              </w:rPr>
              <w:fldChar w:fldCharType="separate"/>
            </w:r>
            <w:r w:rsidR="00977668">
              <w:rPr>
                <w:noProof/>
                <w:webHidden/>
              </w:rPr>
              <w:t>2</w:t>
            </w:r>
            <w:r w:rsidR="00DB735D">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098" w:history="1">
            <w:r w:rsidRPr="004D655E">
              <w:rPr>
                <w:rStyle w:val="Hyperlink"/>
                <w:rFonts w:cs="Arial"/>
                <w:noProof/>
              </w:rPr>
              <w:t>Citation</w:t>
            </w:r>
            <w:r>
              <w:rPr>
                <w:noProof/>
                <w:webHidden/>
              </w:rPr>
              <w:tab/>
            </w:r>
            <w:r>
              <w:rPr>
                <w:noProof/>
                <w:webHidden/>
              </w:rPr>
              <w:fldChar w:fldCharType="begin"/>
            </w:r>
            <w:r>
              <w:rPr>
                <w:noProof/>
                <w:webHidden/>
              </w:rPr>
              <w:instrText xml:space="preserve"> PAGEREF _Toc357169098 \h </w:instrText>
            </w:r>
            <w:r>
              <w:rPr>
                <w:noProof/>
                <w:webHidden/>
              </w:rPr>
            </w:r>
            <w:r>
              <w:rPr>
                <w:noProof/>
                <w:webHidden/>
              </w:rPr>
              <w:fldChar w:fldCharType="separate"/>
            </w:r>
            <w:r w:rsidR="00977668">
              <w:rPr>
                <w:noProof/>
                <w:webHidden/>
              </w:rPr>
              <w:t>2</w:t>
            </w:r>
            <w:r>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099" w:history="1">
            <w:r w:rsidRPr="004D655E">
              <w:rPr>
                <w:rStyle w:val="Hyperlink"/>
                <w:noProof/>
              </w:rPr>
              <w:t>Version</w:t>
            </w:r>
            <w:r>
              <w:rPr>
                <w:noProof/>
                <w:webHidden/>
              </w:rPr>
              <w:tab/>
            </w:r>
            <w:r>
              <w:rPr>
                <w:noProof/>
                <w:webHidden/>
              </w:rPr>
              <w:fldChar w:fldCharType="begin"/>
            </w:r>
            <w:r>
              <w:rPr>
                <w:noProof/>
                <w:webHidden/>
              </w:rPr>
              <w:instrText xml:space="preserve"> PAGEREF _Toc357169099 \h </w:instrText>
            </w:r>
            <w:r>
              <w:rPr>
                <w:noProof/>
                <w:webHidden/>
              </w:rPr>
            </w:r>
            <w:r>
              <w:rPr>
                <w:noProof/>
                <w:webHidden/>
              </w:rPr>
              <w:fldChar w:fldCharType="separate"/>
            </w:r>
            <w:r w:rsidR="00977668">
              <w:rPr>
                <w:noProof/>
                <w:webHidden/>
              </w:rPr>
              <w:t>2</w:t>
            </w:r>
            <w:r>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100" w:history="1">
            <w:r w:rsidRPr="004D655E">
              <w:rPr>
                <w:rStyle w:val="Hyperlink"/>
                <w:rFonts w:cs="Arial"/>
                <w:noProof/>
              </w:rPr>
              <w:t>Description of the simulation process</w:t>
            </w:r>
            <w:r>
              <w:rPr>
                <w:noProof/>
                <w:webHidden/>
              </w:rPr>
              <w:tab/>
            </w:r>
            <w:r>
              <w:rPr>
                <w:noProof/>
                <w:webHidden/>
              </w:rPr>
              <w:fldChar w:fldCharType="begin"/>
            </w:r>
            <w:r>
              <w:rPr>
                <w:noProof/>
                <w:webHidden/>
              </w:rPr>
              <w:instrText xml:space="preserve"> PAGEREF _Toc357169100 \h </w:instrText>
            </w:r>
            <w:r>
              <w:rPr>
                <w:noProof/>
                <w:webHidden/>
              </w:rPr>
            </w:r>
            <w:r>
              <w:rPr>
                <w:noProof/>
                <w:webHidden/>
              </w:rPr>
              <w:fldChar w:fldCharType="separate"/>
            </w:r>
            <w:r w:rsidR="00977668">
              <w:rPr>
                <w:noProof/>
                <w:webHidden/>
              </w:rPr>
              <w:t>2</w:t>
            </w:r>
            <w:r>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101" w:history="1">
            <w:r w:rsidRPr="004D655E">
              <w:rPr>
                <w:rStyle w:val="Hyperlink"/>
                <w:rFonts w:cs="Arial"/>
                <w:noProof/>
              </w:rPr>
              <w:t>Operation</w:t>
            </w:r>
            <w:r>
              <w:rPr>
                <w:noProof/>
                <w:webHidden/>
              </w:rPr>
              <w:tab/>
            </w:r>
            <w:r>
              <w:rPr>
                <w:noProof/>
                <w:webHidden/>
              </w:rPr>
              <w:fldChar w:fldCharType="begin"/>
            </w:r>
            <w:r>
              <w:rPr>
                <w:noProof/>
                <w:webHidden/>
              </w:rPr>
              <w:instrText xml:space="preserve"> PAGEREF _Toc357169101 \h </w:instrText>
            </w:r>
            <w:r>
              <w:rPr>
                <w:noProof/>
                <w:webHidden/>
              </w:rPr>
            </w:r>
            <w:r>
              <w:rPr>
                <w:noProof/>
                <w:webHidden/>
              </w:rPr>
              <w:fldChar w:fldCharType="separate"/>
            </w:r>
            <w:r w:rsidR="00977668">
              <w:rPr>
                <w:noProof/>
                <w:webHidden/>
              </w:rPr>
              <w:t>3</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02" w:history="1">
            <w:r w:rsidRPr="004D655E">
              <w:rPr>
                <w:rStyle w:val="Hyperlink"/>
                <w:rFonts w:cs="Arial"/>
                <w:noProof/>
              </w:rPr>
              <w:t>Parameter file</w:t>
            </w:r>
            <w:r>
              <w:rPr>
                <w:noProof/>
                <w:webHidden/>
              </w:rPr>
              <w:tab/>
            </w:r>
            <w:r>
              <w:rPr>
                <w:noProof/>
                <w:webHidden/>
              </w:rPr>
              <w:fldChar w:fldCharType="begin"/>
            </w:r>
            <w:r>
              <w:rPr>
                <w:noProof/>
                <w:webHidden/>
              </w:rPr>
              <w:instrText xml:space="preserve"> PAGEREF _Toc357169102 \h </w:instrText>
            </w:r>
            <w:r>
              <w:rPr>
                <w:noProof/>
                <w:webHidden/>
              </w:rPr>
            </w:r>
            <w:r>
              <w:rPr>
                <w:noProof/>
                <w:webHidden/>
              </w:rPr>
              <w:fldChar w:fldCharType="separate"/>
            </w:r>
            <w:r w:rsidR="00977668">
              <w:rPr>
                <w:noProof/>
                <w:webHidden/>
              </w:rPr>
              <w:t>3</w:t>
            </w:r>
            <w:r>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103" w:history="1">
            <w:r w:rsidRPr="004D655E">
              <w:rPr>
                <w:rStyle w:val="Hyperlink"/>
                <w:rFonts w:cs="Arial"/>
                <w:noProof/>
              </w:rPr>
              <w:t>Input files</w:t>
            </w:r>
            <w:r>
              <w:rPr>
                <w:noProof/>
                <w:webHidden/>
              </w:rPr>
              <w:tab/>
            </w:r>
            <w:r>
              <w:rPr>
                <w:noProof/>
                <w:webHidden/>
              </w:rPr>
              <w:fldChar w:fldCharType="begin"/>
            </w:r>
            <w:r>
              <w:rPr>
                <w:noProof/>
                <w:webHidden/>
              </w:rPr>
              <w:instrText xml:space="preserve"> PAGEREF _Toc357169103 \h </w:instrText>
            </w:r>
            <w:r>
              <w:rPr>
                <w:noProof/>
                <w:webHidden/>
              </w:rPr>
            </w:r>
            <w:r>
              <w:rPr>
                <w:noProof/>
                <w:webHidden/>
              </w:rPr>
              <w:fldChar w:fldCharType="separate"/>
            </w:r>
            <w:r w:rsidR="00977668">
              <w:rPr>
                <w:noProof/>
                <w:webHidden/>
              </w:rPr>
              <w:t>6</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04" w:history="1">
            <w:r w:rsidRPr="004D655E">
              <w:rPr>
                <w:rStyle w:val="Hyperlink"/>
                <w:rFonts w:cs="Arial"/>
                <w:noProof/>
              </w:rPr>
              <w:t>Pedigree file</w:t>
            </w:r>
            <w:r>
              <w:rPr>
                <w:noProof/>
                <w:webHidden/>
              </w:rPr>
              <w:tab/>
            </w:r>
            <w:r>
              <w:rPr>
                <w:noProof/>
                <w:webHidden/>
              </w:rPr>
              <w:fldChar w:fldCharType="begin"/>
            </w:r>
            <w:r>
              <w:rPr>
                <w:noProof/>
                <w:webHidden/>
              </w:rPr>
              <w:instrText xml:space="preserve"> PAGEREF _Toc357169104 \h </w:instrText>
            </w:r>
            <w:r>
              <w:rPr>
                <w:noProof/>
                <w:webHidden/>
              </w:rPr>
            </w:r>
            <w:r>
              <w:rPr>
                <w:noProof/>
                <w:webHidden/>
              </w:rPr>
              <w:fldChar w:fldCharType="separate"/>
            </w:r>
            <w:r w:rsidR="00977668">
              <w:rPr>
                <w:noProof/>
                <w:webHidden/>
              </w:rPr>
              <w:t>6</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05" w:history="1">
            <w:r w:rsidRPr="004D655E">
              <w:rPr>
                <w:rStyle w:val="Hyperlink"/>
                <w:rFonts w:cs="Arial"/>
                <w:noProof/>
              </w:rPr>
              <w:t>Chromosome file</w:t>
            </w:r>
            <w:r>
              <w:rPr>
                <w:noProof/>
                <w:webHidden/>
              </w:rPr>
              <w:tab/>
            </w:r>
            <w:r>
              <w:rPr>
                <w:noProof/>
                <w:webHidden/>
              </w:rPr>
              <w:fldChar w:fldCharType="begin"/>
            </w:r>
            <w:r>
              <w:rPr>
                <w:noProof/>
                <w:webHidden/>
              </w:rPr>
              <w:instrText xml:space="preserve"> PAGEREF _Toc357169105 \h </w:instrText>
            </w:r>
            <w:r>
              <w:rPr>
                <w:noProof/>
                <w:webHidden/>
              </w:rPr>
            </w:r>
            <w:r>
              <w:rPr>
                <w:noProof/>
                <w:webHidden/>
              </w:rPr>
              <w:fldChar w:fldCharType="separate"/>
            </w:r>
            <w:r w:rsidR="00977668">
              <w:rPr>
                <w:noProof/>
                <w:webHidden/>
              </w:rPr>
              <w:t>6</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06" w:history="1">
            <w:r w:rsidRPr="004D655E">
              <w:rPr>
                <w:rStyle w:val="Hyperlink"/>
                <w:rFonts w:cs="Arial"/>
                <w:noProof/>
              </w:rPr>
              <w:t>Linkage map file</w:t>
            </w:r>
            <w:r>
              <w:rPr>
                <w:noProof/>
                <w:webHidden/>
              </w:rPr>
              <w:tab/>
            </w:r>
            <w:r>
              <w:rPr>
                <w:noProof/>
                <w:webHidden/>
              </w:rPr>
              <w:fldChar w:fldCharType="begin"/>
            </w:r>
            <w:r>
              <w:rPr>
                <w:noProof/>
                <w:webHidden/>
              </w:rPr>
              <w:instrText xml:space="preserve"> PAGEREF _Toc357169106 \h </w:instrText>
            </w:r>
            <w:r>
              <w:rPr>
                <w:noProof/>
                <w:webHidden/>
              </w:rPr>
            </w:r>
            <w:r>
              <w:rPr>
                <w:noProof/>
                <w:webHidden/>
              </w:rPr>
              <w:fldChar w:fldCharType="separate"/>
            </w:r>
            <w:r w:rsidR="00977668">
              <w:rPr>
                <w:noProof/>
                <w:webHidden/>
              </w:rPr>
              <w:t>7</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07" w:history="1">
            <w:r w:rsidRPr="004D655E">
              <w:rPr>
                <w:rStyle w:val="Hyperlink"/>
                <w:rFonts w:cs="Arial"/>
                <w:noProof/>
              </w:rPr>
              <w:t>Founder genotypes file</w:t>
            </w:r>
            <w:r>
              <w:rPr>
                <w:noProof/>
                <w:webHidden/>
              </w:rPr>
              <w:tab/>
            </w:r>
            <w:r>
              <w:rPr>
                <w:noProof/>
                <w:webHidden/>
              </w:rPr>
              <w:fldChar w:fldCharType="begin"/>
            </w:r>
            <w:r>
              <w:rPr>
                <w:noProof/>
                <w:webHidden/>
              </w:rPr>
              <w:instrText xml:space="preserve"> PAGEREF _Toc357169107 \h </w:instrText>
            </w:r>
            <w:r>
              <w:rPr>
                <w:noProof/>
                <w:webHidden/>
              </w:rPr>
            </w:r>
            <w:r>
              <w:rPr>
                <w:noProof/>
                <w:webHidden/>
              </w:rPr>
              <w:fldChar w:fldCharType="separate"/>
            </w:r>
            <w:r w:rsidR="00977668">
              <w:rPr>
                <w:noProof/>
                <w:webHidden/>
              </w:rPr>
              <w:t>7</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08" w:history="1">
            <w:r w:rsidRPr="004D655E">
              <w:rPr>
                <w:rStyle w:val="Hyperlink"/>
                <w:rFonts w:cs="Arial"/>
                <w:noProof/>
              </w:rPr>
              <w:t>Haplostruct files</w:t>
            </w:r>
            <w:r>
              <w:rPr>
                <w:noProof/>
                <w:webHidden/>
              </w:rPr>
              <w:tab/>
            </w:r>
            <w:r>
              <w:rPr>
                <w:noProof/>
                <w:webHidden/>
              </w:rPr>
              <w:fldChar w:fldCharType="begin"/>
            </w:r>
            <w:r>
              <w:rPr>
                <w:noProof/>
                <w:webHidden/>
              </w:rPr>
              <w:instrText xml:space="preserve"> PAGEREF _Toc357169108 \h </w:instrText>
            </w:r>
            <w:r>
              <w:rPr>
                <w:noProof/>
                <w:webHidden/>
              </w:rPr>
            </w:r>
            <w:r>
              <w:rPr>
                <w:noProof/>
                <w:webHidden/>
              </w:rPr>
              <w:fldChar w:fldCharType="separate"/>
            </w:r>
            <w:r w:rsidR="00977668">
              <w:rPr>
                <w:noProof/>
                <w:webHidden/>
              </w:rPr>
              <w:t>8</w:t>
            </w:r>
            <w:r>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109" w:history="1">
            <w:r w:rsidRPr="004D655E">
              <w:rPr>
                <w:rStyle w:val="Hyperlink"/>
                <w:rFonts w:cs="Arial"/>
                <w:noProof/>
              </w:rPr>
              <w:t>Output files</w:t>
            </w:r>
            <w:r>
              <w:rPr>
                <w:noProof/>
                <w:webHidden/>
              </w:rPr>
              <w:tab/>
            </w:r>
            <w:r>
              <w:rPr>
                <w:noProof/>
                <w:webHidden/>
              </w:rPr>
              <w:fldChar w:fldCharType="begin"/>
            </w:r>
            <w:r>
              <w:rPr>
                <w:noProof/>
                <w:webHidden/>
              </w:rPr>
              <w:instrText xml:space="preserve"> PAGEREF _Toc357169109 \h </w:instrText>
            </w:r>
            <w:r>
              <w:rPr>
                <w:noProof/>
                <w:webHidden/>
              </w:rPr>
            </w:r>
            <w:r>
              <w:rPr>
                <w:noProof/>
                <w:webHidden/>
              </w:rPr>
              <w:fldChar w:fldCharType="separate"/>
            </w:r>
            <w:r w:rsidR="00977668">
              <w:rPr>
                <w:noProof/>
                <w:webHidden/>
              </w:rPr>
              <w:t>8</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10" w:history="1">
            <w:r w:rsidRPr="004D655E">
              <w:rPr>
                <w:rStyle w:val="Hyperlink"/>
                <w:rFonts w:cs="Arial"/>
                <w:noProof/>
              </w:rPr>
              <w:t>Pedigree file</w:t>
            </w:r>
            <w:r>
              <w:rPr>
                <w:noProof/>
                <w:webHidden/>
              </w:rPr>
              <w:tab/>
            </w:r>
            <w:r>
              <w:rPr>
                <w:noProof/>
                <w:webHidden/>
              </w:rPr>
              <w:fldChar w:fldCharType="begin"/>
            </w:r>
            <w:r>
              <w:rPr>
                <w:noProof/>
                <w:webHidden/>
              </w:rPr>
              <w:instrText xml:space="preserve"> PAGEREF _Toc357169110 \h </w:instrText>
            </w:r>
            <w:r>
              <w:rPr>
                <w:noProof/>
                <w:webHidden/>
              </w:rPr>
            </w:r>
            <w:r>
              <w:rPr>
                <w:noProof/>
                <w:webHidden/>
              </w:rPr>
              <w:fldChar w:fldCharType="separate"/>
            </w:r>
            <w:r w:rsidR="00977668">
              <w:rPr>
                <w:noProof/>
                <w:webHidden/>
              </w:rPr>
              <w:t>8</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11" w:history="1">
            <w:r w:rsidRPr="004D655E">
              <w:rPr>
                <w:rStyle w:val="Hyperlink"/>
                <w:rFonts w:cs="Arial"/>
                <w:noProof/>
              </w:rPr>
              <w:t>Haplostruct files</w:t>
            </w:r>
            <w:r>
              <w:rPr>
                <w:noProof/>
                <w:webHidden/>
              </w:rPr>
              <w:tab/>
            </w:r>
            <w:r>
              <w:rPr>
                <w:noProof/>
                <w:webHidden/>
              </w:rPr>
              <w:fldChar w:fldCharType="begin"/>
            </w:r>
            <w:r>
              <w:rPr>
                <w:noProof/>
                <w:webHidden/>
              </w:rPr>
              <w:instrText xml:space="preserve"> PAGEREF _Toc357169111 \h </w:instrText>
            </w:r>
            <w:r>
              <w:rPr>
                <w:noProof/>
                <w:webHidden/>
              </w:rPr>
            </w:r>
            <w:r>
              <w:rPr>
                <w:noProof/>
                <w:webHidden/>
              </w:rPr>
              <w:fldChar w:fldCharType="separate"/>
            </w:r>
            <w:r w:rsidR="00977668">
              <w:rPr>
                <w:noProof/>
                <w:webHidden/>
              </w:rPr>
              <w:t>8</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12" w:history="1">
            <w:r w:rsidRPr="004D655E">
              <w:rPr>
                <w:rStyle w:val="Hyperlink"/>
                <w:rFonts w:cs="Arial"/>
                <w:noProof/>
              </w:rPr>
              <w:t>Genotypes file</w:t>
            </w:r>
            <w:r>
              <w:rPr>
                <w:noProof/>
                <w:webHidden/>
              </w:rPr>
              <w:tab/>
            </w:r>
            <w:r>
              <w:rPr>
                <w:noProof/>
                <w:webHidden/>
              </w:rPr>
              <w:fldChar w:fldCharType="begin"/>
            </w:r>
            <w:r>
              <w:rPr>
                <w:noProof/>
                <w:webHidden/>
              </w:rPr>
              <w:instrText xml:space="preserve"> PAGEREF _Toc357169112 \h </w:instrText>
            </w:r>
            <w:r>
              <w:rPr>
                <w:noProof/>
                <w:webHidden/>
              </w:rPr>
            </w:r>
            <w:r>
              <w:rPr>
                <w:noProof/>
                <w:webHidden/>
              </w:rPr>
              <w:fldChar w:fldCharType="separate"/>
            </w:r>
            <w:r w:rsidR="00977668">
              <w:rPr>
                <w:noProof/>
                <w:webHidden/>
              </w:rPr>
              <w:t>9</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13" w:history="1">
            <w:r w:rsidRPr="004D655E">
              <w:rPr>
                <w:rStyle w:val="Hyperlink"/>
                <w:rFonts w:cs="Arial"/>
                <w:noProof/>
              </w:rPr>
              <w:t>Founderalleles file</w:t>
            </w:r>
            <w:r>
              <w:rPr>
                <w:noProof/>
                <w:webHidden/>
              </w:rPr>
              <w:tab/>
            </w:r>
            <w:r>
              <w:rPr>
                <w:noProof/>
                <w:webHidden/>
              </w:rPr>
              <w:fldChar w:fldCharType="begin"/>
            </w:r>
            <w:r>
              <w:rPr>
                <w:noProof/>
                <w:webHidden/>
              </w:rPr>
              <w:instrText xml:space="preserve"> PAGEREF _Toc357169113 \h </w:instrText>
            </w:r>
            <w:r>
              <w:rPr>
                <w:noProof/>
                <w:webHidden/>
              </w:rPr>
            </w:r>
            <w:r>
              <w:rPr>
                <w:noProof/>
                <w:webHidden/>
              </w:rPr>
              <w:fldChar w:fldCharType="separate"/>
            </w:r>
            <w:r w:rsidR="00977668">
              <w:rPr>
                <w:noProof/>
                <w:webHidden/>
              </w:rPr>
              <w:t>9</w:t>
            </w:r>
            <w:r>
              <w:rPr>
                <w:noProof/>
                <w:webHidden/>
              </w:rPr>
              <w:fldChar w:fldCharType="end"/>
            </w:r>
          </w:hyperlink>
        </w:p>
        <w:p w:rsidR="00DB735D" w:rsidRDefault="00DB735D">
          <w:pPr>
            <w:pStyle w:val="TOC3"/>
            <w:tabs>
              <w:tab w:val="right" w:leader="dot" w:pos="9016"/>
            </w:tabs>
            <w:rPr>
              <w:rFonts w:asciiTheme="minorHAnsi" w:eastAsiaTheme="minorEastAsia" w:hAnsiTheme="minorHAnsi"/>
              <w:noProof/>
              <w:sz w:val="22"/>
              <w:lang w:val="en-US"/>
            </w:rPr>
          </w:pPr>
          <w:hyperlink w:anchor="_Toc357169114" w:history="1">
            <w:r w:rsidRPr="004D655E">
              <w:rPr>
                <w:rStyle w:val="Hyperlink"/>
                <w:rFonts w:cs="Arial"/>
                <w:noProof/>
              </w:rPr>
              <w:t>Alleledose file</w:t>
            </w:r>
            <w:r>
              <w:rPr>
                <w:noProof/>
                <w:webHidden/>
              </w:rPr>
              <w:tab/>
            </w:r>
            <w:r>
              <w:rPr>
                <w:noProof/>
                <w:webHidden/>
              </w:rPr>
              <w:fldChar w:fldCharType="begin"/>
            </w:r>
            <w:r>
              <w:rPr>
                <w:noProof/>
                <w:webHidden/>
              </w:rPr>
              <w:instrText xml:space="preserve"> PAGEREF _Toc357169114 \h </w:instrText>
            </w:r>
            <w:r>
              <w:rPr>
                <w:noProof/>
                <w:webHidden/>
              </w:rPr>
            </w:r>
            <w:r>
              <w:rPr>
                <w:noProof/>
                <w:webHidden/>
              </w:rPr>
              <w:fldChar w:fldCharType="separate"/>
            </w:r>
            <w:r w:rsidR="00977668">
              <w:rPr>
                <w:noProof/>
                <w:webHidden/>
              </w:rPr>
              <w:t>9</w:t>
            </w:r>
            <w:r>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115" w:history="1">
            <w:r w:rsidRPr="004D655E">
              <w:rPr>
                <w:rStyle w:val="Hyperlink"/>
                <w:rFonts w:cs="Arial"/>
                <w:noProof/>
              </w:rPr>
              <w:t>Simulation of missing data, scoring errors and phenotypes</w:t>
            </w:r>
            <w:r>
              <w:rPr>
                <w:noProof/>
                <w:webHidden/>
              </w:rPr>
              <w:tab/>
            </w:r>
            <w:r>
              <w:rPr>
                <w:noProof/>
                <w:webHidden/>
              </w:rPr>
              <w:fldChar w:fldCharType="begin"/>
            </w:r>
            <w:r>
              <w:rPr>
                <w:noProof/>
                <w:webHidden/>
              </w:rPr>
              <w:instrText xml:space="preserve"> PAGEREF _Toc357169115 \h </w:instrText>
            </w:r>
            <w:r>
              <w:rPr>
                <w:noProof/>
                <w:webHidden/>
              </w:rPr>
            </w:r>
            <w:r>
              <w:rPr>
                <w:noProof/>
                <w:webHidden/>
              </w:rPr>
              <w:fldChar w:fldCharType="separate"/>
            </w:r>
            <w:r w:rsidR="00977668">
              <w:rPr>
                <w:noProof/>
                <w:webHidden/>
              </w:rPr>
              <w:t>9</w:t>
            </w:r>
            <w:r>
              <w:rPr>
                <w:noProof/>
                <w:webHidden/>
              </w:rPr>
              <w:fldChar w:fldCharType="end"/>
            </w:r>
          </w:hyperlink>
        </w:p>
        <w:p w:rsidR="00DB735D" w:rsidRDefault="00DB735D">
          <w:pPr>
            <w:pStyle w:val="TOC2"/>
            <w:tabs>
              <w:tab w:val="right" w:leader="dot" w:pos="9016"/>
            </w:tabs>
            <w:rPr>
              <w:rFonts w:asciiTheme="minorHAnsi" w:eastAsiaTheme="minorEastAsia" w:hAnsiTheme="minorHAnsi"/>
              <w:noProof/>
              <w:sz w:val="22"/>
              <w:lang w:val="en-US"/>
            </w:rPr>
          </w:pPr>
          <w:hyperlink w:anchor="_Toc357169116" w:history="1">
            <w:r w:rsidRPr="004D655E">
              <w:rPr>
                <w:rStyle w:val="Hyperlink"/>
                <w:rFonts w:cs="Arial"/>
                <w:noProof/>
              </w:rPr>
              <w:t>Test mode</w:t>
            </w:r>
            <w:r>
              <w:rPr>
                <w:noProof/>
                <w:webHidden/>
              </w:rPr>
              <w:tab/>
            </w:r>
            <w:r>
              <w:rPr>
                <w:noProof/>
                <w:webHidden/>
              </w:rPr>
              <w:fldChar w:fldCharType="begin"/>
            </w:r>
            <w:r>
              <w:rPr>
                <w:noProof/>
                <w:webHidden/>
              </w:rPr>
              <w:instrText xml:space="preserve"> PAGEREF _Toc357169116 \h </w:instrText>
            </w:r>
            <w:r>
              <w:rPr>
                <w:noProof/>
                <w:webHidden/>
              </w:rPr>
            </w:r>
            <w:r>
              <w:rPr>
                <w:noProof/>
                <w:webHidden/>
              </w:rPr>
              <w:fldChar w:fldCharType="separate"/>
            </w:r>
            <w:r w:rsidR="00977668">
              <w:rPr>
                <w:noProof/>
                <w:webHidden/>
              </w:rPr>
              <w:t>9</w:t>
            </w:r>
            <w:r>
              <w:rPr>
                <w:noProof/>
                <w:webHidden/>
              </w:rPr>
              <w:fldChar w:fldCharType="end"/>
            </w:r>
          </w:hyperlink>
        </w:p>
        <w:p w:rsidR="00CE04CD" w:rsidRDefault="00CE04CD">
          <w:r>
            <w:rPr>
              <w:b/>
              <w:bCs/>
              <w:noProof/>
            </w:rPr>
            <w:fldChar w:fldCharType="end"/>
          </w:r>
        </w:p>
      </w:sdtContent>
    </w:sdt>
    <w:p w:rsidR="00CE04CD" w:rsidRPr="00CE04CD" w:rsidRDefault="00CE04CD" w:rsidP="00CE04CD"/>
    <w:p w:rsidR="00CE04CD" w:rsidRDefault="00CE04CD">
      <w:pPr>
        <w:rPr>
          <w:rFonts w:eastAsiaTheme="majorEastAsia" w:cs="Arial"/>
          <w:b/>
          <w:bCs/>
          <w:color w:val="4F81BD" w:themeColor="accent1"/>
          <w:sz w:val="26"/>
          <w:szCs w:val="26"/>
        </w:rPr>
      </w:pPr>
      <w:r>
        <w:rPr>
          <w:rFonts w:cs="Arial"/>
        </w:rPr>
        <w:br w:type="page"/>
      </w:r>
    </w:p>
    <w:p w:rsidR="00BB0877" w:rsidRPr="001A7CCF" w:rsidRDefault="00BB0877" w:rsidP="00213AC4">
      <w:pPr>
        <w:pStyle w:val="Heading2"/>
        <w:rPr>
          <w:rFonts w:ascii="Arial" w:hAnsi="Arial" w:cs="Arial"/>
        </w:rPr>
      </w:pPr>
      <w:bookmarkStart w:id="0" w:name="_Toc357169097"/>
      <w:r w:rsidRPr="001A7CCF">
        <w:rPr>
          <w:rFonts w:ascii="Arial" w:hAnsi="Arial" w:cs="Arial"/>
        </w:rPr>
        <w:lastRenderedPageBreak/>
        <w:t>Introduction</w:t>
      </w:r>
      <w:bookmarkEnd w:id="0"/>
    </w:p>
    <w:p w:rsidR="00BB0877" w:rsidRPr="001A7CCF" w:rsidRDefault="00BB0877">
      <w:pPr>
        <w:rPr>
          <w:rFonts w:cs="Arial"/>
        </w:rPr>
      </w:pPr>
      <w:r w:rsidRPr="001A7CCF">
        <w:rPr>
          <w:rFonts w:cs="Arial"/>
        </w:rPr>
        <w:t>PedigreeSim is soft</w:t>
      </w:r>
      <w:r w:rsidR="0049456E" w:rsidRPr="001A7CCF">
        <w:rPr>
          <w:rFonts w:cs="Arial"/>
        </w:rPr>
        <w:t xml:space="preserve">ware that generates simulated genetic marker data of individuals in pedigreed populations. A population </w:t>
      </w:r>
      <w:proofErr w:type="spellStart"/>
      <w:r w:rsidR="0049456E" w:rsidRPr="001A7CCF">
        <w:rPr>
          <w:rFonts w:cs="Arial"/>
        </w:rPr>
        <w:t>onsist</w:t>
      </w:r>
      <w:r w:rsidR="002630BC">
        <w:rPr>
          <w:rFonts w:cs="Arial"/>
        </w:rPr>
        <w:t>s</w:t>
      </w:r>
      <w:proofErr w:type="spellEnd"/>
      <w:r w:rsidR="0049456E" w:rsidRPr="001A7CCF">
        <w:rPr>
          <w:rFonts w:cs="Arial"/>
        </w:rPr>
        <w:t xml:space="preserve"> of diploid</w:t>
      </w:r>
      <w:r w:rsidR="002630BC">
        <w:rPr>
          <w:rFonts w:cs="Arial"/>
        </w:rPr>
        <w:t xml:space="preserve"> individuals</w:t>
      </w:r>
      <w:r w:rsidR="0049456E" w:rsidRPr="001A7CCF">
        <w:rPr>
          <w:rFonts w:cs="Arial"/>
        </w:rPr>
        <w:t xml:space="preserve"> or</w:t>
      </w:r>
      <w:r w:rsidR="002630BC">
        <w:rPr>
          <w:rFonts w:cs="Arial"/>
        </w:rPr>
        <w:t xml:space="preserve"> individuals of any even-numbered polyploid</w:t>
      </w:r>
      <w:r w:rsidR="0049456E" w:rsidRPr="001A7CCF">
        <w:rPr>
          <w:rFonts w:cs="Arial"/>
        </w:rPr>
        <w:t xml:space="preserve"> </w:t>
      </w:r>
      <w:r w:rsidR="002630BC">
        <w:rPr>
          <w:rFonts w:cs="Arial"/>
        </w:rPr>
        <w:t>level</w:t>
      </w:r>
      <w:r w:rsidR="0049456E" w:rsidRPr="001A7CCF">
        <w:rPr>
          <w:rFonts w:cs="Arial"/>
        </w:rPr>
        <w:t>. Pedigree</w:t>
      </w:r>
      <w:r w:rsidR="00060BC4" w:rsidRPr="001A7CCF">
        <w:rPr>
          <w:rFonts w:cs="Arial"/>
        </w:rPr>
        <w:t>Sim can simulate meioses with</w:t>
      </w:r>
      <w:r w:rsidR="0049456E" w:rsidRPr="001A7CCF">
        <w:rPr>
          <w:rFonts w:cs="Arial"/>
        </w:rPr>
        <w:t xml:space="preserve"> or with</w:t>
      </w:r>
      <w:r w:rsidR="00060BC4" w:rsidRPr="001A7CCF">
        <w:rPr>
          <w:rFonts w:cs="Arial"/>
        </w:rPr>
        <w:t>out</w:t>
      </w:r>
      <w:r w:rsidR="0049456E" w:rsidRPr="001A7CCF">
        <w:rPr>
          <w:rFonts w:cs="Arial"/>
        </w:rPr>
        <w:t xml:space="preserve"> ch</w:t>
      </w:r>
      <w:r w:rsidR="002630BC">
        <w:rPr>
          <w:rFonts w:cs="Arial"/>
        </w:rPr>
        <w:t>iasma interference, and in poly</w:t>
      </w:r>
      <w:r w:rsidR="0049456E" w:rsidRPr="001A7CCF">
        <w:rPr>
          <w:rFonts w:cs="Arial"/>
        </w:rPr>
        <w:t xml:space="preserve">ploids it can </w:t>
      </w:r>
      <w:r w:rsidR="00060BC4" w:rsidRPr="001A7CCF">
        <w:rPr>
          <w:rFonts w:cs="Arial"/>
        </w:rPr>
        <w:t>simulate</w:t>
      </w:r>
      <w:r w:rsidR="0049456E" w:rsidRPr="001A7CCF">
        <w:rPr>
          <w:rFonts w:cs="Arial"/>
        </w:rPr>
        <w:t xml:space="preserve"> meioses with </w:t>
      </w:r>
      <w:r w:rsidR="002630BC">
        <w:rPr>
          <w:rFonts w:cs="Arial"/>
        </w:rPr>
        <w:t>combinations of</w:t>
      </w:r>
      <w:r w:rsidR="0049456E" w:rsidRPr="001A7CCF">
        <w:rPr>
          <w:rFonts w:cs="Arial"/>
        </w:rPr>
        <w:t xml:space="preserve"> bivalen</w:t>
      </w:r>
      <w:r w:rsidR="00994283" w:rsidRPr="001A7CCF">
        <w:rPr>
          <w:rFonts w:cs="Arial"/>
        </w:rPr>
        <w:t>ts</w:t>
      </w:r>
      <w:r w:rsidR="002630BC">
        <w:rPr>
          <w:rFonts w:cs="Arial"/>
        </w:rPr>
        <w:t xml:space="preserve"> and</w:t>
      </w:r>
      <w:r w:rsidR="0049456E" w:rsidRPr="001A7CCF">
        <w:rPr>
          <w:rFonts w:cs="Arial"/>
        </w:rPr>
        <w:t>. Als</w:t>
      </w:r>
      <w:r w:rsidR="002A3147" w:rsidRPr="001A7CCF">
        <w:rPr>
          <w:rFonts w:cs="Arial"/>
        </w:rPr>
        <w:t>o</w:t>
      </w:r>
      <w:r w:rsidR="0049456E" w:rsidRPr="001A7CCF">
        <w:rPr>
          <w:rFonts w:cs="Arial"/>
        </w:rPr>
        <w:t xml:space="preserve"> varying probabilities of preferential versus random pairing of chromosomes can be simulated, allowing to simulate </w:t>
      </w:r>
      <w:proofErr w:type="spellStart"/>
      <w:r w:rsidR="002630BC">
        <w:rPr>
          <w:rFonts w:cs="Arial"/>
        </w:rPr>
        <w:t>allo</w:t>
      </w:r>
      <w:proofErr w:type="spellEnd"/>
      <w:r w:rsidR="002630BC">
        <w:rPr>
          <w:rFonts w:cs="Arial"/>
        </w:rPr>
        <w:t>-</w:t>
      </w:r>
      <w:r w:rsidR="002A3147" w:rsidRPr="001A7CCF">
        <w:rPr>
          <w:rFonts w:cs="Arial"/>
        </w:rPr>
        <w:t xml:space="preserve"> a</w:t>
      </w:r>
      <w:r w:rsidR="002630BC">
        <w:rPr>
          <w:rFonts w:cs="Arial"/>
        </w:rPr>
        <w:t xml:space="preserve">s well as </w:t>
      </w:r>
      <w:proofErr w:type="spellStart"/>
      <w:r w:rsidR="002630BC">
        <w:rPr>
          <w:rFonts w:cs="Arial"/>
        </w:rPr>
        <w:t>autopoly</w:t>
      </w:r>
      <w:r w:rsidR="00060BC4" w:rsidRPr="001A7CCF">
        <w:rPr>
          <w:rFonts w:cs="Arial"/>
        </w:rPr>
        <w:t>ploids</w:t>
      </w:r>
      <w:proofErr w:type="spellEnd"/>
      <w:r w:rsidR="00060BC4" w:rsidRPr="001A7CCF">
        <w:rPr>
          <w:rFonts w:cs="Arial"/>
        </w:rPr>
        <w:t xml:space="preserve"> and</w:t>
      </w:r>
      <w:r w:rsidR="002A3147" w:rsidRPr="001A7CCF">
        <w:rPr>
          <w:rFonts w:cs="Arial"/>
        </w:rPr>
        <w:t xml:space="preserve"> intermediate forms.</w:t>
      </w:r>
      <w:r w:rsidR="0049456E" w:rsidRPr="001A7CCF">
        <w:rPr>
          <w:rFonts w:cs="Arial"/>
        </w:rPr>
        <w:t xml:space="preserve"> </w:t>
      </w:r>
    </w:p>
    <w:p w:rsidR="002A3147" w:rsidRPr="001A7CCF" w:rsidRDefault="002A3147">
      <w:pPr>
        <w:rPr>
          <w:rFonts w:cs="Arial"/>
        </w:rPr>
      </w:pPr>
      <w:r w:rsidRPr="001A7CCF">
        <w:rPr>
          <w:rFonts w:cs="Arial"/>
        </w:rPr>
        <w:t xml:space="preserve">Input and output files are text files in simple tabular </w:t>
      </w:r>
      <w:r w:rsidR="00836D52" w:rsidRPr="001A7CCF">
        <w:rPr>
          <w:rFonts w:cs="Arial"/>
        </w:rPr>
        <w:t>form that</w:t>
      </w:r>
      <w:r w:rsidRPr="001A7CCF">
        <w:rPr>
          <w:rFonts w:cs="Arial"/>
        </w:rPr>
        <w:t xml:space="preserve"> are easily produced or read by other software including Excel, R and other statistical packages.</w:t>
      </w:r>
    </w:p>
    <w:p w:rsidR="002A3147" w:rsidRPr="001A7CCF" w:rsidRDefault="002A3147">
      <w:pPr>
        <w:rPr>
          <w:rFonts w:cs="Arial"/>
        </w:rPr>
      </w:pPr>
      <w:r w:rsidRPr="001A7CCF">
        <w:rPr>
          <w:rFonts w:cs="Arial"/>
        </w:rPr>
        <w:t xml:space="preserve">PedigreeSim is written in Java, which means that it is available on any platform where Java is available, </w:t>
      </w:r>
      <w:r w:rsidR="00205D36" w:rsidRPr="001A7CCF">
        <w:rPr>
          <w:rFonts w:cs="Arial"/>
        </w:rPr>
        <w:t>including</w:t>
      </w:r>
      <w:r w:rsidRPr="001A7CCF">
        <w:rPr>
          <w:rFonts w:cs="Arial"/>
        </w:rPr>
        <w:t xml:space="preserve"> among others all distributions and versions of Linux, Windows and Apple OS.</w:t>
      </w:r>
    </w:p>
    <w:p w:rsidR="00994283" w:rsidRPr="001A7CCF" w:rsidRDefault="00994283" w:rsidP="00994283">
      <w:pPr>
        <w:pStyle w:val="Heading2"/>
        <w:rPr>
          <w:rFonts w:ascii="Arial" w:hAnsi="Arial" w:cs="Arial"/>
        </w:rPr>
      </w:pPr>
      <w:bookmarkStart w:id="1" w:name="_Toc357169098"/>
      <w:r w:rsidRPr="001A7CCF">
        <w:rPr>
          <w:rFonts w:ascii="Arial" w:hAnsi="Arial" w:cs="Arial"/>
        </w:rPr>
        <w:t>Citation</w:t>
      </w:r>
      <w:bookmarkEnd w:id="1"/>
    </w:p>
    <w:p w:rsidR="00994283" w:rsidRDefault="00994283">
      <w:pPr>
        <w:rPr>
          <w:rFonts w:cs="Arial"/>
        </w:rPr>
      </w:pPr>
      <w:r w:rsidRPr="001A7CCF">
        <w:rPr>
          <w:rFonts w:cs="Arial"/>
        </w:rPr>
        <w:t xml:space="preserve">Voorrips RE, Maliepaard CA (2012) </w:t>
      </w:r>
      <w:r w:rsidR="00251046" w:rsidRPr="00251046">
        <w:rPr>
          <w:rFonts w:cs="Arial"/>
        </w:rPr>
        <w:t>The simulation of meiosis in diploid and tetraploid organisms using various genetic models</w:t>
      </w:r>
      <w:r w:rsidR="002630BC">
        <w:rPr>
          <w:rFonts w:cs="Arial"/>
        </w:rPr>
        <w:t xml:space="preserve">. BMC </w:t>
      </w:r>
      <w:proofErr w:type="spellStart"/>
      <w:r w:rsidR="002630BC">
        <w:rPr>
          <w:rFonts w:cs="Arial"/>
        </w:rPr>
        <w:t>BioInformatics</w:t>
      </w:r>
      <w:proofErr w:type="spellEnd"/>
      <w:r w:rsidR="002630BC">
        <w:rPr>
          <w:rFonts w:cs="Arial"/>
        </w:rPr>
        <w:t xml:space="preserve"> 13 (2012) 248.</w:t>
      </w:r>
    </w:p>
    <w:p w:rsidR="002630BC" w:rsidRDefault="002630BC" w:rsidP="002630BC">
      <w:pPr>
        <w:pStyle w:val="Heading2"/>
      </w:pPr>
      <w:bookmarkStart w:id="2" w:name="_Toc357169099"/>
      <w:r>
        <w:t>Version</w:t>
      </w:r>
      <w:bookmarkEnd w:id="2"/>
    </w:p>
    <w:p w:rsidR="002630BC" w:rsidRPr="002630BC" w:rsidRDefault="002630BC" w:rsidP="002630BC">
      <w:r>
        <w:t>The current version is version 2.0 of 2013-05-23. It differs from the published version of 2012-08-22 mainly in that it can simulate populations at any even ploidy level, rather than only diploids and tetraploids.</w:t>
      </w:r>
    </w:p>
    <w:p w:rsidR="001A3321" w:rsidRPr="001A7CCF" w:rsidRDefault="00213AC4" w:rsidP="00213AC4">
      <w:pPr>
        <w:pStyle w:val="Heading2"/>
        <w:rPr>
          <w:rFonts w:ascii="Arial" w:hAnsi="Arial" w:cs="Arial"/>
        </w:rPr>
      </w:pPr>
      <w:bookmarkStart w:id="3" w:name="_Toc357169100"/>
      <w:r w:rsidRPr="001A7CCF">
        <w:rPr>
          <w:rFonts w:ascii="Arial" w:hAnsi="Arial" w:cs="Arial"/>
        </w:rPr>
        <w:t>Description of the simulation process</w:t>
      </w:r>
      <w:bookmarkEnd w:id="3"/>
    </w:p>
    <w:p w:rsidR="00213AC4" w:rsidRPr="001A7CCF" w:rsidRDefault="00213AC4">
      <w:pPr>
        <w:rPr>
          <w:rFonts w:cs="Arial"/>
        </w:rPr>
      </w:pPr>
      <w:r w:rsidRPr="001A7CCF">
        <w:rPr>
          <w:rFonts w:cs="Arial"/>
        </w:rPr>
        <w:t xml:space="preserve">The </w:t>
      </w:r>
      <w:r w:rsidR="00836D52" w:rsidRPr="001A7CCF">
        <w:rPr>
          <w:rFonts w:cs="Arial"/>
        </w:rPr>
        <w:t>simulation is based on</w:t>
      </w:r>
      <w:r w:rsidRPr="001A7CCF">
        <w:rPr>
          <w:rFonts w:cs="Arial"/>
        </w:rPr>
        <w:t xml:space="preserve"> two types of data: the genome structure of the species and the pedigree. The genome structure is specified by the ploidy</w:t>
      </w:r>
      <w:r w:rsidR="00251046">
        <w:rPr>
          <w:rFonts w:cs="Arial"/>
        </w:rPr>
        <w:t>, the absence or occurrence of chiasma interference,</w:t>
      </w:r>
      <w:r w:rsidRPr="001A7CCF">
        <w:rPr>
          <w:rFonts w:cs="Arial"/>
        </w:rPr>
        <w:t xml:space="preserve"> and by the properties of the chromosomes, which include their length </w:t>
      </w:r>
      <w:r w:rsidR="00060BC4" w:rsidRPr="001A7CCF">
        <w:rPr>
          <w:rFonts w:cs="Arial"/>
        </w:rPr>
        <w:t>and</w:t>
      </w:r>
      <w:r w:rsidRPr="001A7CCF">
        <w:rPr>
          <w:rFonts w:cs="Arial"/>
        </w:rPr>
        <w:t xml:space="preserve"> centromere positions, and in the case of </w:t>
      </w:r>
      <w:r w:rsidR="002630BC">
        <w:rPr>
          <w:rFonts w:cs="Arial"/>
        </w:rPr>
        <w:t>poly</w:t>
      </w:r>
      <w:r w:rsidRPr="001A7CCF">
        <w:rPr>
          <w:rFonts w:cs="Arial"/>
        </w:rPr>
        <w:t xml:space="preserve">ploids also their </w:t>
      </w:r>
      <w:r w:rsidR="00060BC4" w:rsidRPr="001A7CCF">
        <w:rPr>
          <w:rFonts w:cs="Arial"/>
        </w:rPr>
        <w:t>probabilities</w:t>
      </w:r>
      <w:r w:rsidRPr="001A7CCF">
        <w:rPr>
          <w:rFonts w:cs="Arial"/>
        </w:rPr>
        <w:t xml:space="preserve"> of preferential pairing</w:t>
      </w:r>
      <w:r w:rsidR="00EB0CB0" w:rsidRPr="001A7CCF">
        <w:rPr>
          <w:rFonts w:cs="Arial"/>
        </w:rPr>
        <w:t xml:space="preserve"> (versus random pairing)</w:t>
      </w:r>
      <w:r w:rsidR="003E2FDA" w:rsidRPr="001A7CCF">
        <w:rPr>
          <w:rFonts w:cs="Arial"/>
        </w:rPr>
        <w:t xml:space="preserve"> and</w:t>
      </w:r>
      <w:r w:rsidRPr="001A7CCF">
        <w:rPr>
          <w:rFonts w:cs="Arial"/>
        </w:rPr>
        <w:t xml:space="preserve"> of</w:t>
      </w:r>
      <w:r w:rsidR="00EB0CB0" w:rsidRPr="001A7CCF">
        <w:rPr>
          <w:rFonts w:cs="Arial"/>
        </w:rPr>
        <w:t xml:space="preserve"> </w:t>
      </w:r>
      <w:r w:rsidR="00F763F5">
        <w:rPr>
          <w:rFonts w:cs="Arial"/>
        </w:rPr>
        <w:t xml:space="preserve">the probability of </w:t>
      </w:r>
      <w:r w:rsidR="00EB0CB0" w:rsidRPr="001A7CCF">
        <w:rPr>
          <w:rFonts w:cs="Arial"/>
        </w:rPr>
        <w:t xml:space="preserve">quadrivalent formation (versus formation of </w:t>
      </w:r>
      <w:r w:rsidR="00F763F5">
        <w:rPr>
          <w:rFonts w:cs="Arial"/>
        </w:rPr>
        <w:t>only</w:t>
      </w:r>
      <w:r w:rsidR="00EB0CB0" w:rsidRPr="001A7CCF">
        <w:rPr>
          <w:rFonts w:cs="Arial"/>
        </w:rPr>
        <w:t xml:space="preserve"> bivalents). The pedigree is a list of all individuals specifying their parents. Founders of the population have no parents; all individuals must have either two known parents (which may be identical in the case of selfing) or no known parents (in the case of founders); it is not allowed to specify one parent as known and the other as unknown.</w:t>
      </w:r>
    </w:p>
    <w:p w:rsidR="00EB0CB0" w:rsidRPr="001A7CCF" w:rsidRDefault="00EB0CB0">
      <w:pPr>
        <w:rPr>
          <w:rFonts w:cs="Arial"/>
        </w:rPr>
      </w:pPr>
      <w:r w:rsidRPr="001A7CCF">
        <w:rPr>
          <w:rFonts w:cs="Arial"/>
        </w:rPr>
        <w:t xml:space="preserve">Each of the founders is assigned its own “founder alleles” over the whole length of all chromosomes. For instance, in a diploid the first founder has two founder alleles 0 and 1, the second founder has alleles 2 and 3 and so on, for every position on all chromosomes. In a tetraploid this would be alleles 0, 1, 2, 3 for the first founder, </w:t>
      </w:r>
      <w:r w:rsidR="00060BC4" w:rsidRPr="001A7CCF">
        <w:rPr>
          <w:rFonts w:cs="Arial"/>
        </w:rPr>
        <w:t xml:space="preserve">alleles </w:t>
      </w:r>
      <w:r w:rsidRPr="001A7CCF">
        <w:rPr>
          <w:rFonts w:cs="Arial"/>
        </w:rPr>
        <w:t>4, 5, 6, 7 for the second founder</w:t>
      </w:r>
      <w:r w:rsidR="00060BC4" w:rsidRPr="001A7CCF">
        <w:rPr>
          <w:rFonts w:cs="Arial"/>
        </w:rPr>
        <w:t xml:space="preserve"> and so on</w:t>
      </w:r>
      <w:r w:rsidRPr="001A7CCF">
        <w:rPr>
          <w:rFonts w:cs="Arial"/>
        </w:rPr>
        <w:t>.</w:t>
      </w:r>
    </w:p>
    <w:p w:rsidR="00EB0CB0" w:rsidRPr="001A7CCF" w:rsidRDefault="00EB0CB0">
      <w:pPr>
        <w:rPr>
          <w:rFonts w:cs="Arial"/>
        </w:rPr>
      </w:pPr>
      <w:r w:rsidRPr="001A7CCF">
        <w:rPr>
          <w:rFonts w:cs="Arial"/>
        </w:rPr>
        <w:t>The</w:t>
      </w:r>
      <w:r w:rsidR="007E29D4" w:rsidRPr="001A7CCF">
        <w:rPr>
          <w:rFonts w:cs="Arial"/>
        </w:rPr>
        <w:t>n</w:t>
      </w:r>
      <w:r w:rsidRPr="001A7CCF">
        <w:rPr>
          <w:rFonts w:cs="Arial"/>
        </w:rPr>
        <w:t xml:space="preserve"> gametes are produced and </w:t>
      </w:r>
      <w:r w:rsidR="00994283" w:rsidRPr="001A7CCF">
        <w:rPr>
          <w:rFonts w:cs="Arial"/>
        </w:rPr>
        <w:t>combined</w:t>
      </w:r>
      <w:r w:rsidRPr="001A7CCF">
        <w:rPr>
          <w:rFonts w:cs="Arial"/>
        </w:rPr>
        <w:t xml:space="preserve"> according to the pedigree and taking into account the probabilities of different </w:t>
      </w:r>
      <w:r w:rsidR="00994283" w:rsidRPr="001A7CCF">
        <w:rPr>
          <w:rFonts w:cs="Arial"/>
        </w:rPr>
        <w:t xml:space="preserve">chromosomal </w:t>
      </w:r>
      <w:r w:rsidRPr="001A7CCF">
        <w:rPr>
          <w:rFonts w:cs="Arial"/>
        </w:rPr>
        <w:t>pairing modes and meiotic configurations as listed above.</w:t>
      </w:r>
      <w:r w:rsidR="007E29D4" w:rsidRPr="001A7CCF">
        <w:rPr>
          <w:rFonts w:cs="Arial"/>
        </w:rPr>
        <w:t xml:space="preserve"> A chromosome in a gamete</w:t>
      </w:r>
      <w:r w:rsidR="00994283" w:rsidRPr="001A7CCF">
        <w:rPr>
          <w:rFonts w:cs="Arial"/>
        </w:rPr>
        <w:t xml:space="preserve"> or a non-founder individual</w:t>
      </w:r>
      <w:r w:rsidR="007E29D4" w:rsidRPr="001A7CCF">
        <w:rPr>
          <w:rFonts w:cs="Arial"/>
        </w:rPr>
        <w:t xml:space="preserve"> consists of segments of different founder alleles, with recombination</w:t>
      </w:r>
      <w:r w:rsidR="00994283" w:rsidRPr="001A7CCF">
        <w:rPr>
          <w:rFonts w:cs="Arial"/>
        </w:rPr>
        <w:t>s at specific</w:t>
      </w:r>
      <w:r w:rsidR="007E29D4" w:rsidRPr="001A7CCF">
        <w:rPr>
          <w:rFonts w:cs="Arial"/>
        </w:rPr>
        <w:t xml:space="preserve"> positions</w:t>
      </w:r>
      <w:r w:rsidR="00836D52" w:rsidRPr="001A7CCF">
        <w:rPr>
          <w:rFonts w:cs="Arial"/>
        </w:rPr>
        <w:t xml:space="preserve"> distributed according to models without or with chiasma interference</w:t>
      </w:r>
      <w:r w:rsidR="007E29D4" w:rsidRPr="001A7CCF">
        <w:rPr>
          <w:rFonts w:cs="Arial"/>
        </w:rPr>
        <w:t>.</w:t>
      </w:r>
      <w:r w:rsidR="00444FAB" w:rsidRPr="001A7CCF">
        <w:rPr>
          <w:rFonts w:cs="Arial"/>
        </w:rPr>
        <w:t xml:space="preserve"> Such a pattern of segments of different founder alleles we call a “haplostruct”.</w:t>
      </w:r>
    </w:p>
    <w:p w:rsidR="00444FAB" w:rsidRPr="001A7CCF" w:rsidRDefault="00444FAB">
      <w:pPr>
        <w:rPr>
          <w:rFonts w:cs="Arial"/>
        </w:rPr>
      </w:pPr>
      <w:r w:rsidRPr="001A7CCF">
        <w:rPr>
          <w:rFonts w:cs="Arial"/>
        </w:rPr>
        <w:t>In this way the haplostructs (the pattern</w:t>
      </w:r>
      <w:r w:rsidR="00A965F8" w:rsidRPr="001A7CCF">
        <w:rPr>
          <w:rFonts w:cs="Arial"/>
        </w:rPr>
        <w:t>s</w:t>
      </w:r>
      <w:r w:rsidRPr="001A7CCF">
        <w:rPr>
          <w:rFonts w:cs="Arial"/>
        </w:rPr>
        <w:t xml:space="preserve"> of founder allele segments) for all chromosomes of al</w:t>
      </w:r>
      <w:r w:rsidR="00A965F8" w:rsidRPr="001A7CCF">
        <w:rPr>
          <w:rFonts w:cs="Arial"/>
        </w:rPr>
        <w:t>l individuals in the pedigree are</w:t>
      </w:r>
      <w:r w:rsidRPr="001A7CCF">
        <w:rPr>
          <w:rFonts w:cs="Arial"/>
        </w:rPr>
        <w:t xml:space="preserve"> </w:t>
      </w:r>
      <w:r w:rsidR="00317D54" w:rsidRPr="001A7CCF">
        <w:rPr>
          <w:rFonts w:cs="Arial"/>
        </w:rPr>
        <w:t>obtained</w:t>
      </w:r>
      <w:r w:rsidRPr="001A7CCF">
        <w:rPr>
          <w:rFonts w:cs="Arial"/>
        </w:rPr>
        <w:t xml:space="preserve">. The final stage involves the assignment of observed </w:t>
      </w:r>
      <w:r w:rsidR="00A965F8" w:rsidRPr="001A7CCF">
        <w:rPr>
          <w:rFonts w:cs="Arial"/>
        </w:rPr>
        <w:t xml:space="preserve">marker </w:t>
      </w:r>
      <w:r w:rsidR="00346487" w:rsidRPr="001A7CCF">
        <w:rPr>
          <w:rFonts w:cs="Arial"/>
        </w:rPr>
        <w:t>allele</w:t>
      </w:r>
      <w:r w:rsidRPr="001A7CCF">
        <w:rPr>
          <w:rFonts w:cs="Arial"/>
        </w:rPr>
        <w:t>s</w:t>
      </w:r>
      <w:r w:rsidR="00346487" w:rsidRPr="001A7CCF">
        <w:rPr>
          <w:rFonts w:cs="Arial"/>
        </w:rPr>
        <w:t xml:space="preserve"> to each founder allele</w:t>
      </w:r>
      <w:r w:rsidRPr="001A7CCF">
        <w:rPr>
          <w:rFonts w:cs="Arial"/>
        </w:rPr>
        <w:t xml:space="preserve">. This is performed by specifying a linkage map with </w:t>
      </w:r>
      <w:r w:rsidR="00A965F8" w:rsidRPr="001A7CCF">
        <w:rPr>
          <w:rFonts w:cs="Arial"/>
        </w:rPr>
        <w:t xml:space="preserve">marker </w:t>
      </w:r>
      <w:r w:rsidRPr="001A7CCF">
        <w:rPr>
          <w:rFonts w:cs="Arial"/>
        </w:rPr>
        <w:t xml:space="preserve">loci, and </w:t>
      </w:r>
      <w:r w:rsidR="00317D54" w:rsidRPr="001A7CCF">
        <w:rPr>
          <w:rFonts w:cs="Arial"/>
        </w:rPr>
        <w:t xml:space="preserve">ordered </w:t>
      </w:r>
      <w:r w:rsidRPr="001A7CCF">
        <w:rPr>
          <w:rFonts w:cs="Arial"/>
        </w:rPr>
        <w:t xml:space="preserve">genotypes for the founders at the locus positions on the map. For each locus on the map the </w:t>
      </w:r>
      <w:r w:rsidR="00BD36B8" w:rsidRPr="001A7CCF">
        <w:rPr>
          <w:rFonts w:cs="Arial"/>
        </w:rPr>
        <w:t xml:space="preserve">observed </w:t>
      </w:r>
      <w:r w:rsidR="00A965F8" w:rsidRPr="001A7CCF">
        <w:rPr>
          <w:rFonts w:cs="Arial"/>
        </w:rPr>
        <w:t xml:space="preserve">marker </w:t>
      </w:r>
      <w:r w:rsidRPr="001A7CCF">
        <w:rPr>
          <w:rFonts w:cs="Arial"/>
        </w:rPr>
        <w:t xml:space="preserve">genotype of an individual is determined by </w:t>
      </w:r>
      <w:r w:rsidR="00A965F8" w:rsidRPr="001A7CCF">
        <w:rPr>
          <w:rFonts w:cs="Arial"/>
        </w:rPr>
        <w:t xml:space="preserve">checking the haplostructs to </w:t>
      </w:r>
      <w:r w:rsidRPr="001A7CCF">
        <w:rPr>
          <w:rFonts w:cs="Arial"/>
        </w:rPr>
        <w:t xml:space="preserve">find the founder alleles at the locus position and </w:t>
      </w:r>
      <w:r w:rsidR="00A965F8" w:rsidRPr="001A7CCF">
        <w:rPr>
          <w:rFonts w:cs="Arial"/>
        </w:rPr>
        <w:t>looking up</w:t>
      </w:r>
      <w:r w:rsidRPr="001A7CCF">
        <w:rPr>
          <w:rFonts w:cs="Arial"/>
        </w:rPr>
        <w:t xml:space="preserve"> the </w:t>
      </w:r>
      <w:r w:rsidR="00A965F8" w:rsidRPr="001A7CCF">
        <w:rPr>
          <w:rFonts w:cs="Arial"/>
        </w:rPr>
        <w:t xml:space="preserve">corresponding </w:t>
      </w:r>
      <w:r w:rsidRPr="001A7CCF">
        <w:rPr>
          <w:rFonts w:cs="Arial"/>
        </w:rPr>
        <w:t>marker allele at that position.</w:t>
      </w:r>
    </w:p>
    <w:p w:rsidR="00444FAB" w:rsidRPr="001A7CCF" w:rsidRDefault="00444FAB">
      <w:pPr>
        <w:rPr>
          <w:rFonts w:cs="Arial"/>
        </w:rPr>
      </w:pPr>
      <w:r w:rsidRPr="001A7CCF">
        <w:rPr>
          <w:rFonts w:cs="Arial"/>
        </w:rPr>
        <w:lastRenderedPageBreak/>
        <w:t>The final step can be repeated with another map or other founder genotypes, using the same simulated</w:t>
      </w:r>
      <w:r w:rsidR="00A965F8" w:rsidRPr="001A7CCF">
        <w:rPr>
          <w:rFonts w:cs="Arial"/>
        </w:rPr>
        <w:t xml:space="preserve"> haplostructs.</w:t>
      </w:r>
    </w:p>
    <w:p w:rsidR="001A3321" w:rsidRPr="001A7CCF" w:rsidRDefault="001A3321" w:rsidP="00223072">
      <w:pPr>
        <w:pStyle w:val="Heading2"/>
        <w:rPr>
          <w:rFonts w:ascii="Arial" w:hAnsi="Arial" w:cs="Arial"/>
        </w:rPr>
      </w:pPr>
      <w:bookmarkStart w:id="4" w:name="_Toc357169101"/>
      <w:r w:rsidRPr="001A7CCF">
        <w:rPr>
          <w:rFonts w:ascii="Arial" w:hAnsi="Arial" w:cs="Arial"/>
        </w:rPr>
        <w:t>Operation</w:t>
      </w:r>
      <w:bookmarkEnd w:id="4"/>
    </w:p>
    <w:p w:rsidR="007308F5" w:rsidRPr="001A7CCF" w:rsidRDefault="00872B51" w:rsidP="00223072">
      <w:pPr>
        <w:keepNext/>
        <w:rPr>
          <w:rFonts w:cs="Arial"/>
        </w:rPr>
      </w:pPr>
      <w:r w:rsidRPr="001A7CCF">
        <w:rPr>
          <w:rFonts w:cs="Arial"/>
        </w:rPr>
        <w:t xml:space="preserve">One way of starting </w:t>
      </w:r>
      <w:r w:rsidR="007308F5" w:rsidRPr="001A7CCF">
        <w:rPr>
          <w:rFonts w:cs="Arial"/>
        </w:rPr>
        <w:t xml:space="preserve">PedigreeSim is by typing the </w:t>
      </w:r>
      <w:r w:rsidRPr="001A7CCF">
        <w:rPr>
          <w:rFonts w:cs="Arial"/>
        </w:rPr>
        <w:t>following</w:t>
      </w:r>
      <w:r w:rsidR="007308F5" w:rsidRPr="001A7CCF">
        <w:rPr>
          <w:rFonts w:cs="Arial"/>
        </w:rPr>
        <w:t xml:space="preserve"> line in the console:</w:t>
      </w:r>
    </w:p>
    <w:p w:rsidR="007308F5" w:rsidRPr="001A7CCF" w:rsidRDefault="00872B51" w:rsidP="00223072">
      <w:pPr>
        <w:keepNext/>
        <w:rPr>
          <w:rFonts w:cs="Arial"/>
        </w:rPr>
      </w:pPr>
      <w:r w:rsidRPr="001A7CCF">
        <w:rPr>
          <w:rFonts w:cs="Arial"/>
        </w:rPr>
        <w:t>java -jar PedigreeSim.jar</w:t>
      </w:r>
    </w:p>
    <w:p w:rsidR="00872B51" w:rsidRPr="001A7CCF" w:rsidRDefault="00872B51" w:rsidP="007308F5">
      <w:pPr>
        <w:rPr>
          <w:rFonts w:cs="Arial"/>
        </w:rPr>
      </w:pPr>
      <w:r w:rsidRPr="001A7CCF">
        <w:rPr>
          <w:rFonts w:cs="Arial"/>
        </w:rPr>
        <w:t>(if PedigreeSim.jar is not in the current directory you add the path)</w:t>
      </w:r>
    </w:p>
    <w:p w:rsidR="00872B51" w:rsidRPr="001A7CCF" w:rsidRDefault="00872B51" w:rsidP="007308F5">
      <w:pPr>
        <w:rPr>
          <w:rFonts w:cs="Arial"/>
        </w:rPr>
      </w:pPr>
      <w:r w:rsidRPr="001A7CCF">
        <w:rPr>
          <w:rFonts w:cs="Arial"/>
        </w:rPr>
        <w:t xml:space="preserve">When started this way there should be a parameter file with the name </w:t>
      </w:r>
      <w:proofErr w:type="spellStart"/>
      <w:r w:rsidRPr="001A7CCF">
        <w:rPr>
          <w:rFonts w:cs="Arial"/>
        </w:rPr>
        <w:t>PedigreeSim.par</w:t>
      </w:r>
      <w:proofErr w:type="spellEnd"/>
      <w:r w:rsidRPr="001A7CCF">
        <w:rPr>
          <w:rFonts w:cs="Arial"/>
        </w:rPr>
        <w:t xml:space="preserve"> in the </w:t>
      </w:r>
      <w:r w:rsidR="002D27CB" w:rsidRPr="001A7CCF">
        <w:rPr>
          <w:rFonts w:cs="Arial"/>
        </w:rPr>
        <w:t>current</w:t>
      </w:r>
      <w:r w:rsidRPr="001A7CCF">
        <w:rPr>
          <w:rFonts w:cs="Arial"/>
        </w:rPr>
        <w:t xml:space="preserve"> directory. Alternatively you can specify a parameter file:</w:t>
      </w:r>
    </w:p>
    <w:p w:rsidR="00872B51" w:rsidRPr="001A7CCF" w:rsidRDefault="00872B51" w:rsidP="007308F5">
      <w:pPr>
        <w:rPr>
          <w:rFonts w:cs="Arial"/>
        </w:rPr>
      </w:pPr>
      <w:r w:rsidRPr="001A7CCF">
        <w:rPr>
          <w:rFonts w:cs="Arial"/>
        </w:rPr>
        <w:t xml:space="preserve">java -jar PedigreeSim.jar </w:t>
      </w:r>
      <w:proofErr w:type="spellStart"/>
      <w:r w:rsidR="00005768">
        <w:rPr>
          <w:rFonts w:cs="Arial"/>
        </w:rPr>
        <w:t>example</w:t>
      </w:r>
      <w:r w:rsidRPr="001A7CCF">
        <w:rPr>
          <w:rFonts w:cs="Arial"/>
        </w:rPr>
        <w:t>.par</w:t>
      </w:r>
      <w:proofErr w:type="spellEnd"/>
    </w:p>
    <w:p w:rsidR="00872B51" w:rsidRPr="001A7CCF" w:rsidRDefault="00872B51" w:rsidP="007308F5">
      <w:pPr>
        <w:rPr>
          <w:rFonts w:cs="Arial"/>
        </w:rPr>
      </w:pPr>
      <w:r w:rsidRPr="001A7CCF">
        <w:rPr>
          <w:rFonts w:cs="Arial"/>
        </w:rPr>
        <w:t xml:space="preserve">(again with path for PedigreeSim.jar and </w:t>
      </w:r>
      <w:proofErr w:type="spellStart"/>
      <w:r w:rsidR="00005768">
        <w:rPr>
          <w:rFonts w:cs="Arial"/>
        </w:rPr>
        <w:t>example</w:t>
      </w:r>
      <w:r w:rsidRPr="001A7CCF">
        <w:rPr>
          <w:rFonts w:cs="Arial"/>
        </w:rPr>
        <w:t>.par</w:t>
      </w:r>
      <w:proofErr w:type="spellEnd"/>
      <w:r w:rsidRPr="001A7CCF">
        <w:rPr>
          <w:rFonts w:cs="Arial"/>
        </w:rPr>
        <w:t xml:space="preserve"> if needed)</w:t>
      </w:r>
    </w:p>
    <w:p w:rsidR="00872B51" w:rsidRPr="001A7CCF" w:rsidRDefault="00872B51" w:rsidP="00213AC4">
      <w:pPr>
        <w:pStyle w:val="Heading3"/>
        <w:rPr>
          <w:rFonts w:ascii="Arial" w:hAnsi="Arial" w:cs="Arial"/>
        </w:rPr>
      </w:pPr>
      <w:bookmarkStart w:id="5" w:name="_Toc357169102"/>
      <w:r w:rsidRPr="001A7CCF">
        <w:rPr>
          <w:rFonts w:ascii="Arial" w:hAnsi="Arial" w:cs="Arial"/>
        </w:rPr>
        <w:t>Parameter file</w:t>
      </w:r>
      <w:bookmarkEnd w:id="5"/>
    </w:p>
    <w:p w:rsidR="00872B51" w:rsidRPr="001A7CCF" w:rsidRDefault="00872B51" w:rsidP="007308F5">
      <w:pPr>
        <w:rPr>
          <w:rFonts w:cs="Arial"/>
        </w:rPr>
      </w:pPr>
      <w:r w:rsidRPr="001A7CCF">
        <w:rPr>
          <w:rFonts w:cs="Arial"/>
        </w:rPr>
        <w:t xml:space="preserve">The parameter file specifies the input and output files, and a few other parameters. A </w:t>
      </w:r>
      <w:r w:rsidR="004B0666" w:rsidRPr="001A7CCF">
        <w:rPr>
          <w:rFonts w:cs="Arial"/>
        </w:rPr>
        <w:t>typical example is shown below:</w:t>
      </w:r>
    </w:p>
    <w:p w:rsidR="00872B51" w:rsidRPr="001A7CCF" w:rsidRDefault="00872B51" w:rsidP="00872B51">
      <w:pPr>
        <w:pStyle w:val="NoSpacing"/>
        <w:rPr>
          <w:rFonts w:cs="Arial"/>
        </w:rPr>
      </w:pPr>
      <w:r w:rsidRPr="001A7CCF">
        <w:rPr>
          <w:rFonts w:cs="Arial"/>
        </w:rPr>
        <w:t>PLOIDY = 4</w:t>
      </w:r>
    </w:p>
    <w:p w:rsidR="00872B51" w:rsidRPr="001A7CCF" w:rsidRDefault="00872B51" w:rsidP="00872B51">
      <w:pPr>
        <w:pStyle w:val="NoSpacing"/>
        <w:rPr>
          <w:rFonts w:cs="Arial"/>
        </w:rPr>
      </w:pPr>
      <w:r w:rsidRPr="001A7CCF">
        <w:rPr>
          <w:rFonts w:cs="Arial"/>
        </w:rPr>
        <w:t xml:space="preserve">MAPFUNCTION = HALDANE </w:t>
      </w:r>
    </w:p>
    <w:p w:rsidR="00704396" w:rsidRPr="001A7CCF" w:rsidRDefault="00704396" w:rsidP="00872B51">
      <w:pPr>
        <w:pStyle w:val="NoSpacing"/>
        <w:rPr>
          <w:rFonts w:cs="Arial"/>
        </w:rPr>
      </w:pPr>
      <w:r w:rsidRPr="001A7CCF">
        <w:rPr>
          <w:rFonts w:cs="Arial"/>
        </w:rPr>
        <w:t>MISSING = NA</w:t>
      </w:r>
    </w:p>
    <w:p w:rsidR="00872B51" w:rsidRPr="001A7CCF" w:rsidRDefault="00872B51" w:rsidP="00872B51">
      <w:pPr>
        <w:pStyle w:val="NoSpacing"/>
        <w:rPr>
          <w:rFonts w:cs="Arial"/>
        </w:rPr>
      </w:pPr>
      <w:r w:rsidRPr="001A7CCF">
        <w:rPr>
          <w:rFonts w:cs="Arial"/>
        </w:rPr>
        <w:t xml:space="preserve">CHROMFILE = </w:t>
      </w:r>
      <w:proofErr w:type="spellStart"/>
      <w:r w:rsidR="00005768" w:rsidRPr="00005768">
        <w:rPr>
          <w:rFonts w:cs="Arial"/>
        </w:rPr>
        <w:t>example.chrom</w:t>
      </w:r>
      <w:proofErr w:type="spellEnd"/>
    </w:p>
    <w:p w:rsidR="004B0666" w:rsidRPr="001A7CCF" w:rsidRDefault="00005768" w:rsidP="00872B51">
      <w:pPr>
        <w:pStyle w:val="NoSpacing"/>
        <w:rPr>
          <w:rFonts w:cs="Arial"/>
        </w:rPr>
      </w:pPr>
      <w:r>
        <w:rPr>
          <w:rFonts w:cs="Arial"/>
        </w:rPr>
        <w:t xml:space="preserve">PEDFILE = </w:t>
      </w:r>
      <w:proofErr w:type="spellStart"/>
      <w:r w:rsidRPr="00005768">
        <w:rPr>
          <w:rFonts w:cs="Arial"/>
        </w:rPr>
        <w:t>example.ped</w:t>
      </w:r>
      <w:proofErr w:type="spellEnd"/>
    </w:p>
    <w:p w:rsidR="00872B51" w:rsidRPr="001A7CCF" w:rsidRDefault="00872B51" w:rsidP="00872B51">
      <w:pPr>
        <w:pStyle w:val="NoSpacing"/>
        <w:rPr>
          <w:rFonts w:cs="Arial"/>
        </w:rPr>
      </w:pPr>
      <w:r w:rsidRPr="001A7CCF">
        <w:rPr>
          <w:rFonts w:cs="Arial"/>
        </w:rPr>
        <w:t xml:space="preserve">MAPFILE = </w:t>
      </w:r>
      <w:proofErr w:type="spellStart"/>
      <w:r w:rsidR="00005768" w:rsidRPr="00005768">
        <w:rPr>
          <w:rFonts w:cs="Arial"/>
        </w:rPr>
        <w:t>example.map</w:t>
      </w:r>
      <w:proofErr w:type="spellEnd"/>
    </w:p>
    <w:p w:rsidR="00005768" w:rsidRDefault="00872B51" w:rsidP="00872B51">
      <w:pPr>
        <w:pStyle w:val="NoSpacing"/>
        <w:rPr>
          <w:rFonts w:cs="Arial"/>
        </w:rPr>
      </w:pPr>
      <w:r w:rsidRPr="001A7CCF">
        <w:rPr>
          <w:rFonts w:cs="Arial"/>
        </w:rPr>
        <w:t xml:space="preserve">FOUNDERFILE = </w:t>
      </w:r>
      <w:proofErr w:type="spellStart"/>
      <w:r w:rsidR="00005768" w:rsidRPr="00005768">
        <w:rPr>
          <w:rFonts w:cs="Arial"/>
        </w:rPr>
        <w:t>example.gen</w:t>
      </w:r>
      <w:proofErr w:type="spellEnd"/>
    </w:p>
    <w:p w:rsidR="00872B51" w:rsidRPr="001A7CCF" w:rsidRDefault="00872B51" w:rsidP="00872B51">
      <w:pPr>
        <w:pStyle w:val="NoSpacing"/>
        <w:rPr>
          <w:rFonts w:cs="Arial"/>
        </w:rPr>
      </w:pPr>
      <w:r w:rsidRPr="001A7CCF">
        <w:rPr>
          <w:rFonts w:cs="Arial"/>
        </w:rPr>
        <w:t xml:space="preserve">OUTPUT = </w:t>
      </w:r>
      <w:proofErr w:type="spellStart"/>
      <w:r w:rsidR="00005768" w:rsidRPr="00005768">
        <w:rPr>
          <w:rFonts w:cs="Arial"/>
        </w:rPr>
        <w:t>example_out</w:t>
      </w:r>
      <w:proofErr w:type="spellEnd"/>
    </w:p>
    <w:p w:rsidR="00213AC4" w:rsidRPr="001A7CCF" w:rsidRDefault="00213AC4" w:rsidP="00872B51">
      <w:pPr>
        <w:pStyle w:val="NoSpacing"/>
        <w:rPr>
          <w:rFonts w:cs="Arial"/>
        </w:rPr>
      </w:pPr>
    </w:p>
    <w:p w:rsidR="00C0352D" w:rsidRPr="001A7CCF" w:rsidRDefault="00213AC4" w:rsidP="00E027B3">
      <w:pPr>
        <w:rPr>
          <w:rFonts w:cs="Arial"/>
        </w:rPr>
      </w:pPr>
      <w:r w:rsidRPr="001A7CCF">
        <w:rPr>
          <w:rFonts w:cs="Arial"/>
        </w:rPr>
        <w:t>The first two lines specify the ploidy (</w:t>
      </w:r>
      <w:r w:rsidR="00F763F5">
        <w:rPr>
          <w:rFonts w:cs="Arial"/>
        </w:rPr>
        <w:t>any even ploidy level is supported</w:t>
      </w:r>
      <w:r w:rsidRPr="001A7CCF">
        <w:rPr>
          <w:rFonts w:cs="Arial"/>
        </w:rPr>
        <w:t>), and the map function: Haldane (no chiasma interference</w:t>
      </w:r>
      <w:r w:rsidR="00B45E4C" w:rsidRPr="001A7CCF">
        <w:rPr>
          <w:rFonts w:cs="Arial"/>
        </w:rPr>
        <w:t xml:space="preserve"> modelled; in bivalents recombination is in accordance with the Haldane map function</w:t>
      </w:r>
      <w:r w:rsidRPr="001A7CCF">
        <w:rPr>
          <w:rFonts w:cs="Arial"/>
        </w:rPr>
        <w:t>) of Kosambi (with chiasma interference</w:t>
      </w:r>
      <w:r w:rsidR="00B45E4C" w:rsidRPr="001A7CCF">
        <w:rPr>
          <w:rFonts w:cs="Arial"/>
        </w:rPr>
        <w:t xml:space="preserve"> modelled such that for bivalents the recombination is in accordance with the Kosambi map function</w:t>
      </w:r>
      <w:r w:rsidRPr="001A7CCF">
        <w:rPr>
          <w:rFonts w:cs="Arial"/>
        </w:rPr>
        <w:t xml:space="preserve">). </w:t>
      </w:r>
      <w:r w:rsidR="00704396" w:rsidRPr="001A7CCF">
        <w:rPr>
          <w:rFonts w:cs="Arial"/>
        </w:rPr>
        <w:t xml:space="preserve">The third line specifies the string used to indicate a missing value; if this is absent “NA” is assumed for compatibility with R, so </w:t>
      </w:r>
      <w:r w:rsidR="009C525C" w:rsidRPr="001A7CCF">
        <w:rPr>
          <w:rFonts w:cs="Arial"/>
        </w:rPr>
        <w:t xml:space="preserve">in the example </w:t>
      </w:r>
      <w:r w:rsidR="00704396" w:rsidRPr="001A7CCF">
        <w:rPr>
          <w:rFonts w:cs="Arial"/>
        </w:rPr>
        <w:t>thi</w:t>
      </w:r>
      <w:r w:rsidR="006060BB" w:rsidRPr="001A7CCF">
        <w:rPr>
          <w:rFonts w:cs="Arial"/>
        </w:rPr>
        <w:t>s line could have been o</w:t>
      </w:r>
      <w:r w:rsidR="00704396" w:rsidRPr="001A7CCF">
        <w:rPr>
          <w:rFonts w:cs="Arial"/>
        </w:rPr>
        <w:t>mitted. Note that the same symbol</w:t>
      </w:r>
      <w:r w:rsidR="006060BB" w:rsidRPr="001A7CCF">
        <w:rPr>
          <w:rFonts w:cs="Arial"/>
        </w:rPr>
        <w:t xml:space="preserve"> for missing data</w:t>
      </w:r>
      <w:r w:rsidR="00704396" w:rsidRPr="001A7CCF">
        <w:rPr>
          <w:rFonts w:cs="Arial"/>
        </w:rPr>
        <w:t xml:space="preserve"> is used for all input and output files.</w:t>
      </w:r>
      <w:r w:rsidR="00C0352D" w:rsidRPr="001A7CCF">
        <w:rPr>
          <w:rFonts w:cs="Arial"/>
        </w:rPr>
        <w:t xml:space="preserve"> Names or identifiers for individuals, chromosomes, loci and marker alleles cannot be the same as this “missing” symbol.</w:t>
      </w:r>
      <w:r w:rsidR="00704396" w:rsidRPr="001A7CCF">
        <w:rPr>
          <w:rFonts w:cs="Arial"/>
        </w:rPr>
        <w:t xml:space="preserve"> </w:t>
      </w:r>
    </w:p>
    <w:p w:rsidR="00213AC4" w:rsidRPr="001A7CCF" w:rsidRDefault="00213AC4" w:rsidP="00E027B3">
      <w:pPr>
        <w:rPr>
          <w:rFonts w:cs="Arial"/>
        </w:rPr>
      </w:pPr>
      <w:r w:rsidRPr="001A7CCF">
        <w:rPr>
          <w:rFonts w:cs="Arial"/>
        </w:rPr>
        <w:t>The next four lines specify input data files; these are discussed in the next sections. The last line is the basic filename of the output files; to this string further parts are appended for the different files.</w:t>
      </w:r>
      <w:r w:rsidR="00F763F5">
        <w:rPr>
          <w:rFonts w:cs="Arial"/>
        </w:rPr>
        <w:t xml:space="preserve"> Make sure that this string does not contain </w:t>
      </w:r>
      <w:proofErr w:type="spellStart"/>
      <w:r w:rsidR="00F763F5">
        <w:rPr>
          <w:rFonts w:cs="Arial"/>
        </w:rPr>
        <w:t>charactes</w:t>
      </w:r>
      <w:proofErr w:type="spellEnd"/>
      <w:r w:rsidR="00F763F5">
        <w:rPr>
          <w:rFonts w:cs="Arial"/>
        </w:rPr>
        <w:t xml:space="preserve"> that are not allowed in file names </w:t>
      </w:r>
      <w:proofErr w:type="spellStart"/>
      <w:r w:rsidR="00F763F5">
        <w:rPr>
          <w:rFonts w:cs="Arial"/>
        </w:rPr>
        <w:t>om</w:t>
      </w:r>
      <w:proofErr w:type="spellEnd"/>
      <w:r w:rsidR="00F763F5">
        <w:rPr>
          <w:rFonts w:cs="Arial"/>
        </w:rPr>
        <w:t xml:space="preserve"> your operating system (such as “?”).</w:t>
      </w:r>
    </w:p>
    <w:p w:rsidR="00213AC4" w:rsidRPr="001A7CCF" w:rsidRDefault="00213AC4" w:rsidP="00E027B3">
      <w:pPr>
        <w:rPr>
          <w:rFonts w:cs="Arial"/>
        </w:rPr>
      </w:pPr>
      <w:r w:rsidRPr="001A7CCF">
        <w:rPr>
          <w:rFonts w:cs="Arial"/>
        </w:rPr>
        <w:t xml:space="preserve">All </w:t>
      </w:r>
      <w:r w:rsidR="006060BB" w:rsidRPr="001A7CCF">
        <w:rPr>
          <w:rFonts w:cs="Arial"/>
        </w:rPr>
        <w:t>keywords</w:t>
      </w:r>
      <w:r w:rsidRPr="001A7CCF">
        <w:rPr>
          <w:rFonts w:cs="Arial"/>
        </w:rPr>
        <w:t xml:space="preserve"> in the parameter file may be entered in upper and/or lower</w:t>
      </w:r>
      <w:r w:rsidR="00F763F5">
        <w:rPr>
          <w:rFonts w:cs="Arial"/>
        </w:rPr>
        <w:t xml:space="preserve"> </w:t>
      </w:r>
      <w:r w:rsidRPr="001A7CCF">
        <w:rPr>
          <w:rFonts w:cs="Arial"/>
        </w:rPr>
        <w:t xml:space="preserve">case; spaces are allowed but not required around the “=” sign. </w:t>
      </w:r>
      <w:r w:rsidR="006060BB" w:rsidRPr="001A7CCF">
        <w:rPr>
          <w:rFonts w:cs="Arial"/>
        </w:rPr>
        <w:t xml:space="preserve">The case is relevant for the “missing” string, and for filenames if the operating system is sensitive to the case. </w:t>
      </w:r>
      <w:r w:rsidRPr="001A7CCF">
        <w:rPr>
          <w:rFonts w:cs="Arial"/>
        </w:rPr>
        <w:t>Blank lines and comment lines (starting with a semicolon) may be added, as well as extra text after the data on a line. The only requirement is that all the data (fi</w:t>
      </w:r>
      <w:r w:rsidR="006060BB" w:rsidRPr="001A7CCF">
        <w:rPr>
          <w:rFonts w:cs="Arial"/>
        </w:rPr>
        <w:t>lenames and other st</w:t>
      </w:r>
      <w:r w:rsidR="006A6D88" w:rsidRPr="001A7CCF">
        <w:rPr>
          <w:rFonts w:cs="Arial"/>
        </w:rPr>
        <w:t>r</w:t>
      </w:r>
      <w:r w:rsidR="006060BB" w:rsidRPr="001A7CCF">
        <w:rPr>
          <w:rFonts w:cs="Arial"/>
        </w:rPr>
        <w:t>ings</w:t>
      </w:r>
      <w:r w:rsidRPr="001A7CCF">
        <w:rPr>
          <w:rFonts w:cs="Arial"/>
        </w:rPr>
        <w:t xml:space="preserve">) do not </w:t>
      </w:r>
      <w:r w:rsidR="006060BB" w:rsidRPr="001A7CCF">
        <w:rPr>
          <w:rFonts w:cs="Arial"/>
        </w:rPr>
        <w:t>contain blanks (spaces, tab</w:t>
      </w:r>
      <w:r w:rsidR="008D3B2D" w:rsidRPr="001A7CCF">
        <w:rPr>
          <w:rFonts w:cs="Arial"/>
        </w:rPr>
        <w:t xml:space="preserve"> characters</w:t>
      </w:r>
      <w:r w:rsidRPr="001A7CCF">
        <w:rPr>
          <w:rFonts w:cs="Arial"/>
        </w:rPr>
        <w:t>).</w:t>
      </w:r>
    </w:p>
    <w:p w:rsidR="00E027B3" w:rsidRPr="001A7CCF" w:rsidRDefault="00E027B3" w:rsidP="00E027B3">
      <w:pPr>
        <w:rPr>
          <w:rFonts w:cs="Arial"/>
        </w:rPr>
      </w:pPr>
      <w:r w:rsidRPr="001A7CCF">
        <w:rPr>
          <w:rFonts w:cs="Arial"/>
        </w:rPr>
        <w:t>Instead of supplying a pedigree file a standard population type and size may be specified. For example, by removing the line</w:t>
      </w:r>
    </w:p>
    <w:p w:rsidR="00E027B3" w:rsidRPr="001A7CCF" w:rsidRDefault="00E027B3" w:rsidP="00E027B3">
      <w:pPr>
        <w:pStyle w:val="NoSpacing"/>
        <w:rPr>
          <w:rFonts w:cs="Arial"/>
        </w:rPr>
      </w:pPr>
      <w:r w:rsidRPr="001A7CCF">
        <w:rPr>
          <w:rFonts w:cs="Arial"/>
        </w:rPr>
        <w:t xml:space="preserve">PEDFILE = </w:t>
      </w:r>
      <w:proofErr w:type="spellStart"/>
      <w:r w:rsidR="00D736DC" w:rsidRPr="00005768">
        <w:rPr>
          <w:rFonts w:cs="Arial"/>
        </w:rPr>
        <w:t>example.ped</w:t>
      </w:r>
      <w:proofErr w:type="spellEnd"/>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t>and adding the lines:</w:t>
      </w:r>
    </w:p>
    <w:p w:rsidR="00E027B3" w:rsidRPr="001A7CCF" w:rsidRDefault="00E027B3" w:rsidP="00E027B3">
      <w:pPr>
        <w:pStyle w:val="NoSpacing"/>
        <w:rPr>
          <w:rFonts w:cs="Arial"/>
        </w:rPr>
      </w:pPr>
    </w:p>
    <w:p w:rsidR="00E027B3" w:rsidRPr="001A7CCF" w:rsidRDefault="00E027B3" w:rsidP="00E027B3">
      <w:pPr>
        <w:pStyle w:val="NoSpacing"/>
        <w:rPr>
          <w:rFonts w:cs="Arial"/>
        </w:rPr>
      </w:pPr>
      <w:r w:rsidRPr="001A7CCF">
        <w:rPr>
          <w:rFonts w:cs="Arial"/>
        </w:rPr>
        <w:lastRenderedPageBreak/>
        <w:t>POPTYPE = F1</w:t>
      </w:r>
    </w:p>
    <w:p w:rsidR="00E027B3" w:rsidRPr="001A7CCF" w:rsidRDefault="00E027B3" w:rsidP="00E027B3">
      <w:pPr>
        <w:pStyle w:val="NoSpacing"/>
        <w:rPr>
          <w:rFonts w:cs="Arial"/>
        </w:rPr>
      </w:pPr>
      <w:r w:rsidRPr="001A7CCF">
        <w:rPr>
          <w:rFonts w:cs="Arial"/>
        </w:rPr>
        <w:t xml:space="preserve">POPSIZE = </w:t>
      </w:r>
      <w:r w:rsidR="006060BB" w:rsidRPr="001A7CCF">
        <w:rPr>
          <w:rFonts w:cs="Arial"/>
        </w:rPr>
        <w:t>1</w:t>
      </w:r>
      <w:r w:rsidRPr="001A7CCF">
        <w:rPr>
          <w:rFonts w:cs="Arial"/>
        </w:rPr>
        <w:t>5</w:t>
      </w:r>
      <w:r w:rsidR="006060BB" w:rsidRPr="001A7CCF">
        <w:rPr>
          <w:rFonts w:cs="Arial"/>
        </w:rPr>
        <w:t>0</w:t>
      </w:r>
    </w:p>
    <w:p w:rsidR="00E027B3" w:rsidRPr="001A7CCF" w:rsidRDefault="00E027B3" w:rsidP="00E027B3">
      <w:pPr>
        <w:pStyle w:val="NoSpacing"/>
        <w:rPr>
          <w:rFonts w:cs="Arial"/>
        </w:rPr>
      </w:pPr>
    </w:p>
    <w:p w:rsidR="00E027B3" w:rsidRPr="001A7CCF" w:rsidRDefault="00E027B3" w:rsidP="00D05E0D">
      <w:pPr>
        <w:rPr>
          <w:rFonts w:cs="Arial"/>
        </w:rPr>
      </w:pPr>
      <w:r w:rsidRPr="001A7CCF">
        <w:rPr>
          <w:rFonts w:cs="Arial"/>
        </w:rPr>
        <w:t>a pedigree will be generated w</w:t>
      </w:r>
      <w:r w:rsidR="006060BB" w:rsidRPr="001A7CCF">
        <w:rPr>
          <w:rFonts w:cs="Arial"/>
        </w:rPr>
        <w:t>ith two parents (founders)</w:t>
      </w:r>
      <w:r w:rsidR="00B47339" w:rsidRPr="001A7CCF">
        <w:rPr>
          <w:rFonts w:cs="Arial"/>
        </w:rPr>
        <w:t xml:space="preserve"> named P1 and P2</w:t>
      </w:r>
      <w:r w:rsidR="006060BB" w:rsidRPr="001A7CCF">
        <w:rPr>
          <w:rFonts w:cs="Arial"/>
        </w:rPr>
        <w:t xml:space="preserve"> and 150</w:t>
      </w:r>
      <w:r w:rsidRPr="001A7CCF">
        <w:rPr>
          <w:rFonts w:cs="Arial"/>
        </w:rPr>
        <w:t xml:space="preserve"> F1 individuals</w:t>
      </w:r>
      <w:r w:rsidR="00690A06" w:rsidRPr="001A7CCF">
        <w:rPr>
          <w:rFonts w:cs="Arial"/>
        </w:rPr>
        <w:t xml:space="preserve">. </w:t>
      </w:r>
      <w:r w:rsidRPr="001A7CCF">
        <w:rPr>
          <w:rFonts w:cs="Arial"/>
        </w:rPr>
        <w:t>There are four standard population types: S1 (selfings of one parent</w:t>
      </w:r>
      <w:r w:rsidR="00690A06" w:rsidRPr="001A7CCF">
        <w:rPr>
          <w:rFonts w:cs="Arial"/>
        </w:rPr>
        <w:t>)</w:t>
      </w:r>
      <w:r w:rsidR="00B47339" w:rsidRPr="001A7CCF">
        <w:rPr>
          <w:rFonts w:cs="Arial"/>
        </w:rPr>
        <w:t xml:space="preserve">, </w:t>
      </w:r>
      <w:r w:rsidRPr="001A7CCF">
        <w:rPr>
          <w:rFonts w:cs="Arial"/>
        </w:rPr>
        <w:t>F1 (</w:t>
      </w:r>
      <w:r w:rsidR="00C1627E" w:rsidRPr="001A7CCF">
        <w:rPr>
          <w:rFonts w:cs="Arial"/>
        </w:rPr>
        <w:t>full-sib progeny of two parents), F2 (two parents, one F1 individual</w:t>
      </w:r>
      <w:r w:rsidR="00B47339" w:rsidRPr="001A7CCF">
        <w:rPr>
          <w:rFonts w:cs="Arial"/>
        </w:rPr>
        <w:t xml:space="preserve"> </w:t>
      </w:r>
      <w:r w:rsidR="00C1627E" w:rsidRPr="001A7CCF">
        <w:rPr>
          <w:rFonts w:cs="Arial"/>
        </w:rPr>
        <w:t xml:space="preserve"> and an F2 consisting of selfings of the F1) and BC (two parents, a</w:t>
      </w:r>
      <w:r w:rsidR="00FD0D37" w:rsidRPr="001A7CCF">
        <w:rPr>
          <w:rFonts w:cs="Arial"/>
        </w:rPr>
        <w:t>n</w:t>
      </w:r>
      <w:r w:rsidR="00C1627E" w:rsidRPr="001A7CCF">
        <w:rPr>
          <w:rFonts w:cs="Arial"/>
        </w:rPr>
        <w:t xml:space="preserve"> F1 and a progeny</w:t>
      </w:r>
      <w:r w:rsidR="00690A06" w:rsidRPr="001A7CCF">
        <w:rPr>
          <w:rFonts w:cs="Arial"/>
        </w:rPr>
        <w:t xml:space="preserve"> </w:t>
      </w:r>
      <w:r w:rsidR="00C1627E" w:rsidRPr="001A7CCF">
        <w:rPr>
          <w:rFonts w:cs="Arial"/>
        </w:rPr>
        <w:t>obtained by backcrossing the F1 to the first parent).</w:t>
      </w:r>
      <w:r w:rsidR="00A53289" w:rsidRPr="001A7CCF">
        <w:rPr>
          <w:rFonts w:cs="Arial"/>
        </w:rPr>
        <w:t xml:space="preserve"> The POPSIZE keyword refers to the size of the progeny, excluding parent(s) and possible intermediate F1 individual.</w:t>
      </w:r>
      <w:r w:rsidRPr="001A7CCF">
        <w:rPr>
          <w:rFonts w:cs="Arial"/>
        </w:rPr>
        <w:t xml:space="preserve"> </w:t>
      </w:r>
      <w:r w:rsidR="008D3B2D" w:rsidRPr="001A7CCF">
        <w:rPr>
          <w:rFonts w:cs="Arial"/>
        </w:rPr>
        <w:t>Any o</w:t>
      </w:r>
      <w:r w:rsidR="00032C29">
        <w:rPr>
          <w:rFonts w:cs="Arial"/>
        </w:rPr>
        <w:t>ther type of population can be simulat</w:t>
      </w:r>
      <w:r w:rsidR="008D3B2D" w:rsidRPr="001A7CCF">
        <w:rPr>
          <w:rFonts w:cs="Arial"/>
        </w:rPr>
        <w:t>ed by specifying it in a pedigree file.</w:t>
      </w:r>
    </w:p>
    <w:p w:rsidR="00D05E0D" w:rsidRPr="001A7CCF" w:rsidRDefault="00D05E0D" w:rsidP="00D05E0D">
      <w:pPr>
        <w:rPr>
          <w:rFonts w:cs="Arial"/>
        </w:rPr>
      </w:pPr>
      <w:r w:rsidRPr="001A7CCF">
        <w:rPr>
          <w:rFonts w:cs="Arial"/>
        </w:rPr>
        <w:t xml:space="preserve">The lines specifying the map file and the founder genotypes may be omitted; in that case only the files with the </w:t>
      </w:r>
      <w:r w:rsidR="00032C29">
        <w:rPr>
          <w:rFonts w:cs="Arial"/>
        </w:rPr>
        <w:t xml:space="preserve">simulated </w:t>
      </w:r>
      <w:proofErr w:type="spellStart"/>
      <w:r w:rsidRPr="001A7CCF">
        <w:rPr>
          <w:rFonts w:cs="Arial"/>
        </w:rPr>
        <w:t>haplostructs</w:t>
      </w:r>
      <w:proofErr w:type="spellEnd"/>
      <w:r w:rsidRPr="001A7CCF">
        <w:rPr>
          <w:rFonts w:cs="Arial"/>
        </w:rPr>
        <w:t xml:space="preserve"> </w:t>
      </w:r>
      <w:r w:rsidR="0050384A" w:rsidRPr="001A7CCF">
        <w:rPr>
          <w:rFonts w:cs="Arial"/>
        </w:rPr>
        <w:t>(</w:t>
      </w:r>
      <w:proofErr w:type="spellStart"/>
      <w:r w:rsidR="00D736DC" w:rsidRPr="00D736DC">
        <w:rPr>
          <w:rFonts w:cs="Arial"/>
        </w:rPr>
        <w:t>example_out.hsa</w:t>
      </w:r>
      <w:proofErr w:type="spellEnd"/>
      <w:r w:rsidR="00D736DC" w:rsidRPr="00D736DC">
        <w:rPr>
          <w:rFonts w:cs="Arial"/>
        </w:rPr>
        <w:t xml:space="preserve"> </w:t>
      </w:r>
      <w:r w:rsidR="001262D4" w:rsidRPr="001A7CCF">
        <w:rPr>
          <w:rFonts w:cs="Arial"/>
        </w:rPr>
        <w:t xml:space="preserve">and </w:t>
      </w:r>
      <w:proofErr w:type="spellStart"/>
      <w:r w:rsidR="00D736DC">
        <w:rPr>
          <w:rFonts w:cs="Arial"/>
        </w:rPr>
        <w:t>example_out.hsb</w:t>
      </w:r>
      <w:proofErr w:type="spellEnd"/>
      <w:r w:rsidR="001262D4" w:rsidRPr="001A7CCF">
        <w:rPr>
          <w:rFonts w:cs="Arial"/>
        </w:rPr>
        <w:t xml:space="preserve">) </w:t>
      </w:r>
      <w:r w:rsidRPr="001A7CCF">
        <w:rPr>
          <w:rFonts w:cs="Arial"/>
        </w:rPr>
        <w:t>are produced.</w:t>
      </w:r>
      <w:r w:rsidR="008D3B2D" w:rsidRPr="001A7CCF">
        <w:rPr>
          <w:rFonts w:cs="Arial"/>
        </w:rPr>
        <w:t xml:space="preserve"> </w:t>
      </w:r>
      <w:r w:rsidR="00032C29">
        <w:rPr>
          <w:rFonts w:cs="Arial"/>
        </w:rPr>
        <w:t xml:space="preserve">These can be used in </w:t>
      </w:r>
      <w:r w:rsidR="008D3B2D" w:rsidRPr="001A7CCF">
        <w:rPr>
          <w:rFonts w:cs="Arial"/>
        </w:rPr>
        <w:t>later runs to generate genotypes of the full population based on different map and founder genotype files:</w:t>
      </w:r>
    </w:p>
    <w:p w:rsidR="00D05E0D" w:rsidRPr="001A7CCF" w:rsidRDefault="008D3B2D" w:rsidP="00D05E0D">
      <w:pPr>
        <w:rPr>
          <w:rFonts w:cs="Arial"/>
        </w:rPr>
      </w:pPr>
      <w:r w:rsidRPr="001A7CCF">
        <w:rPr>
          <w:rFonts w:cs="Arial"/>
        </w:rPr>
        <w:t>A</w:t>
      </w:r>
      <w:r w:rsidR="00D05E0D" w:rsidRPr="001A7CCF">
        <w:rPr>
          <w:rFonts w:cs="Arial"/>
        </w:rPr>
        <w:t xml:space="preserve"> line specifying </w:t>
      </w:r>
      <w:proofErr w:type="spellStart"/>
      <w:r w:rsidR="00D05E0D" w:rsidRPr="001A7CCF">
        <w:rPr>
          <w:rFonts w:cs="Arial"/>
        </w:rPr>
        <w:t>haplostructs</w:t>
      </w:r>
      <w:proofErr w:type="spellEnd"/>
      <w:r w:rsidR="00D05E0D" w:rsidRPr="001A7CCF">
        <w:rPr>
          <w:rFonts w:cs="Arial"/>
        </w:rPr>
        <w:t xml:space="preserve"> from an earlier simulation for the same population may be specified:</w:t>
      </w:r>
    </w:p>
    <w:p w:rsidR="00D05E0D" w:rsidRPr="001A7CCF" w:rsidRDefault="00D05E0D" w:rsidP="00E027B3">
      <w:pPr>
        <w:pStyle w:val="NoSpacing"/>
        <w:rPr>
          <w:rFonts w:cs="Arial"/>
        </w:rPr>
      </w:pPr>
      <w:r w:rsidRPr="001A7CCF">
        <w:rPr>
          <w:rFonts w:cs="Arial"/>
        </w:rPr>
        <w:t xml:space="preserve">HAPLOSTRUCT = </w:t>
      </w:r>
      <w:proofErr w:type="spellStart"/>
      <w:r w:rsidR="00032C29">
        <w:rPr>
          <w:rFonts w:cs="Arial"/>
        </w:rPr>
        <w:t>myhaplostruct</w:t>
      </w:r>
      <w:proofErr w:type="spellEnd"/>
    </w:p>
    <w:p w:rsidR="001262D4" w:rsidRPr="001A7CCF" w:rsidRDefault="001262D4" w:rsidP="00E027B3">
      <w:pPr>
        <w:pStyle w:val="NoSpacing"/>
        <w:rPr>
          <w:rFonts w:cs="Arial"/>
        </w:rPr>
      </w:pPr>
    </w:p>
    <w:p w:rsidR="00D05E0D" w:rsidRPr="001A7CCF" w:rsidRDefault="00D05E0D" w:rsidP="00E027B3">
      <w:pPr>
        <w:rPr>
          <w:rFonts w:cs="Arial"/>
        </w:rPr>
      </w:pPr>
      <w:r w:rsidRPr="001A7CCF">
        <w:rPr>
          <w:rFonts w:cs="Arial"/>
        </w:rPr>
        <w:t xml:space="preserve">In that case no new simulation of the pedigree is performed, only the marker genotypes of all individuals are calculated based on the supplied </w:t>
      </w:r>
      <w:proofErr w:type="spellStart"/>
      <w:r w:rsidRPr="001A7CCF">
        <w:rPr>
          <w:rFonts w:cs="Arial"/>
        </w:rPr>
        <w:t>haplostruct</w:t>
      </w:r>
      <w:proofErr w:type="spellEnd"/>
      <w:r w:rsidRPr="001A7CCF">
        <w:rPr>
          <w:rFonts w:cs="Arial"/>
        </w:rPr>
        <w:t xml:space="preserve"> files</w:t>
      </w:r>
      <w:r w:rsidR="0050384A" w:rsidRPr="001A7CCF">
        <w:rPr>
          <w:rFonts w:cs="Arial"/>
        </w:rPr>
        <w:t xml:space="preserve"> </w:t>
      </w:r>
      <w:proofErr w:type="spellStart"/>
      <w:r w:rsidR="00032C29">
        <w:rPr>
          <w:rFonts w:cs="Arial"/>
        </w:rPr>
        <w:t>myhaplostruct</w:t>
      </w:r>
      <w:r w:rsidR="00D736DC" w:rsidRPr="00D736DC">
        <w:rPr>
          <w:rFonts w:cs="Arial"/>
        </w:rPr>
        <w:t>.hsa</w:t>
      </w:r>
      <w:proofErr w:type="spellEnd"/>
      <w:r w:rsidR="00D736DC" w:rsidRPr="00D736DC">
        <w:rPr>
          <w:rFonts w:cs="Arial"/>
        </w:rPr>
        <w:t xml:space="preserve"> </w:t>
      </w:r>
      <w:r w:rsidR="0050384A" w:rsidRPr="001A7CCF">
        <w:rPr>
          <w:rFonts w:cs="Arial"/>
        </w:rPr>
        <w:t xml:space="preserve">and </w:t>
      </w:r>
      <w:proofErr w:type="spellStart"/>
      <w:r w:rsidR="00032C29">
        <w:rPr>
          <w:rFonts w:cs="Arial"/>
        </w:rPr>
        <w:t>myhaplostruct</w:t>
      </w:r>
      <w:r w:rsidR="00D736DC">
        <w:rPr>
          <w:rFonts w:cs="Arial"/>
        </w:rPr>
        <w:t>.hsb</w:t>
      </w:r>
      <w:proofErr w:type="spellEnd"/>
      <w:r w:rsidRPr="001A7CCF">
        <w:rPr>
          <w:rFonts w:cs="Arial"/>
        </w:rPr>
        <w:t xml:space="preserve">, the linkage map and the </w:t>
      </w:r>
      <w:r w:rsidR="001262D4" w:rsidRPr="001A7CCF">
        <w:rPr>
          <w:rFonts w:cs="Arial"/>
        </w:rPr>
        <w:t xml:space="preserve">marker genotypes of the </w:t>
      </w:r>
      <w:r w:rsidRPr="001A7CCF">
        <w:rPr>
          <w:rFonts w:cs="Arial"/>
        </w:rPr>
        <w:t>founder</w:t>
      </w:r>
      <w:r w:rsidR="001262D4" w:rsidRPr="001A7CCF">
        <w:rPr>
          <w:rFonts w:cs="Arial"/>
        </w:rPr>
        <w:t>s.</w:t>
      </w:r>
      <w:r w:rsidR="00346B13">
        <w:rPr>
          <w:rFonts w:cs="Arial"/>
        </w:rPr>
        <w:t xml:space="preserve"> Lines specifying a pedigree file or a standard population type are not needed in this case and will be ignored when present.</w:t>
      </w:r>
    </w:p>
    <w:p w:rsidR="00E16C57" w:rsidRPr="001A7CCF" w:rsidRDefault="00E16C57" w:rsidP="00E027B3">
      <w:pPr>
        <w:rPr>
          <w:rFonts w:cs="Arial"/>
        </w:rPr>
      </w:pPr>
      <w:r w:rsidRPr="001A7CCF">
        <w:rPr>
          <w:rFonts w:cs="Arial"/>
        </w:rPr>
        <w:t>There are several other parameters that affect the way in which gamete formation proceeds. They all have a default value as specified below and there</w:t>
      </w:r>
      <w:r w:rsidR="008E2AFD" w:rsidRPr="001A7CCF">
        <w:rPr>
          <w:rFonts w:cs="Arial"/>
        </w:rPr>
        <w:t>fore can be omitted from the parameter file:</w:t>
      </w:r>
    </w:p>
    <w:p w:rsidR="00111030" w:rsidRPr="001A7CCF" w:rsidRDefault="00373FA2" w:rsidP="00111030">
      <w:pPr>
        <w:pStyle w:val="NoSpacing"/>
        <w:rPr>
          <w:rFonts w:cs="Arial"/>
        </w:rPr>
      </w:pPr>
      <w:r w:rsidRPr="001A7CCF">
        <w:rPr>
          <w:rFonts w:cs="Arial"/>
        </w:rPr>
        <w:t>ALLOWNOCHIASMATA</w:t>
      </w:r>
      <w:r w:rsidR="00111030" w:rsidRPr="001A7CCF">
        <w:rPr>
          <w:rFonts w:cs="Arial"/>
        </w:rPr>
        <w:t xml:space="preserve"> = </w:t>
      </w:r>
      <w:r w:rsidR="00911DB6" w:rsidRPr="001A7CCF">
        <w:rPr>
          <w:rFonts w:cs="Arial"/>
        </w:rPr>
        <w:t xml:space="preserve">0 or </w:t>
      </w:r>
      <w:r w:rsidR="00111030"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111030" w:rsidRPr="001A7CCF">
        <w:rPr>
          <w:rFonts w:cs="Arial"/>
        </w:rPr>
        <w:t>: if 1</w:t>
      </w:r>
      <w:r w:rsidR="00911DB6" w:rsidRPr="001A7CCF">
        <w:rPr>
          <w:rFonts w:cs="Arial"/>
        </w:rPr>
        <w:t>,</w:t>
      </w:r>
      <w:r w:rsidR="00111030" w:rsidRPr="001A7CCF">
        <w:rPr>
          <w:rFonts w:cs="Arial"/>
        </w:rPr>
        <w:t xml:space="preserve"> meiosis is taken to proceed normally even if</w:t>
      </w:r>
      <w:r w:rsidR="00861D7D">
        <w:rPr>
          <w:rFonts w:cs="Arial"/>
        </w:rPr>
        <w:t xml:space="preserve"> some chromosomes do not have any chiasmata</w:t>
      </w:r>
      <w:r w:rsidR="00111030" w:rsidRPr="001A7CCF">
        <w:rPr>
          <w:rFonts w:cs="Arial"/>
        </w:rPr>
        <w:t>; this results in the expected amount of recombination</w:t>
      </w:r>
      <w:r w:rsidR="008D3B2D" w:rsidRPr="001A7CCF">
        <w:rPr>
          <w:rFonts w:cs="Arial"/>
        </w:rPr>
        <w:t xml:space="preserve"> according to the Haldane or Kosambi map functions </w:t>
      </w:r>
      <w:r w:rsidR="00111030" w:rsidRPr="001A7CCF">
        <w:rPr>
          <w:rFonts w:cs="Arial"/>
        </w:rPr>
        <w:t xml:space="preserve"> (in other words, the chosen map function applies). </w:t>
      </w:r>
      <w:r w:rsidR="008D3B2D" w:rsidRPr="001A7CCF">
        <w:rPr>
          <w:rFonts w:cs="Arial"/>
        </w:rPr>
        <w:br/>
      </w:r>
      <w:r w:rsidR="00111030" w:rsidRPr="001A7CCF">
        <w:rPr>
          <w:rFonts w:cs="Arial"/>
        </w:rPr>
        <w:t xml:space="preserve">If </w:t>
      </w:r>
      <w:r w:rsidR="008D3B2D" w:rsidRPr="001A7CCF">
        <w:rPr>
          <w:rFonts w:cs="Arial"/>
        </w:rPr>
        <w:t>ALLOWNOCHIASMATA=0</w:t>
      </w:r>
      <w:r w:rsidR="00111030" w:rsidRPr="001A7CCF">
        <w:rPr>
          <w:rFonts w:cs="Arial"/>
        </w:rPr>
        <w:t xml:space="preserve">, the </w:t>
      </w:r>
      <w:r w:rsidR="008D3B2D" w:rsidRPr="001A7CCF">
        <w:rPr>
          <w:rFonts w:cs="Arial"/>
        </w:rPr>
        <w:t>chiasma</w:t>
      </w:r>
      <w:r w:rsidR="00111030" w:rsidRPr="001A7CCF">
        <w:rPr>
          <w:rFonts w:cs="Arial"/>
        </w:rPr>
        <w:t xml:space="preserve"> generation process is repeated</w:t>
      </w:r>
      <w:r w:rsidR="00861D7D">
        <w:rPr>
          <w:rFonts w:cs="Arial"/>
        </w:rPr>
        <w:t xml:space="preserve"> for each Bivalent or Quadrivalent</w:t>
      </w:r>
      <w:r w:rsidR="00111030" w:rsidRPr="001A7CCF">
        <w:rPr>
          <w:rFonts w:cs="Arial"/>
        </w:rPr>
        <w:t xml:space="preserve"> until </w:t>
      </w:r>
      <w:r w:rsidR="00BC3AFD" w:rsidRPr="001A7CCF">
        <w:rPr>
          <w:rFonts w:cs="Arial"/>
        </w:rPr>
        <w:t>at least one chromatid of each parental chromosome is involved in at least one chiasma</w:t>
      </w:r>
      <w:r w:rsidR="00111030" w:rsidRPr="001A7CCF">
        <w:rPr>
          <w:rFonts w:cs="Arial"/>
        </w:rPr>
        <w:t>.</w:t>
      </w:r>
      <w:r w:rsidR="00032C29">
        <w:rPr>
          <w:rFonts w:cs="Arial"/>
        </w:rPr>
        <w:t xml:space="preserve"> This option illustrates the</w:t>
      </w:r>
      <w:r w:rsidR="00861D7D">
        <w:rPr>
          <w:rFonts w:cs="Arial"/>
        </w:rPr>
        <w:t xml:space="preserve"> consequences o</w:t>
      </w:r>
      <w:r w:rsidR="00032C29">
        <w:rPr>
          <w:rFonts w:cs="Arial"/>
        </w:rPr>
        <w:t>f the idea that chromosomes without chiasmata tend to be lost later in</w:t>
      </w:r>
      <w:r w:rsidR="00861D7D">
        <w:rPr>
          <w:rFonts w:cs="Arial"/>
        </w:rPr>
        <w:t xml:space="preserve"> m</w:t>
      </w:r>
      <w:r w:rsidR="00032C29">
        <w:rPr>
          <w:rFonts w:cs="Arial"/>
        </w:rPr>
        <w:t>eiosis, leading to non-functional gametes.</w:t>
      </w:r>
      <w:r w:rsidR="00111030" w:rsidRPr="001A7CCF">
        <w:rPr>
          <w:rFonts w:cs="Arial"/>
        </w:rPr>
        <w:t xml:space="preserve"> </w:t>
      </w:r>
      <w:r w:rsidR="00032C29">
        <w:rPr>
          <w:rFonts w:cs="Arial"/>
        </w:rPr>
        <w:t>In this situation t</w:t>
      </w:r>
      <w:r w:rsidR="00111030" w:rsidRPr="001A7CCF">
        <w:rPr>
          <w:rFonts w:cs="Arial"/>
        </w:rPr>
        <w:t xml:space="preserve">he </w:t>
      </w:r>
      <w:r w:rsidR="00861D7D">
        <w:rPr>
          <w:rFonts w:cs="Arial"/>
        </w:rPr>
        <w:t>mean interval length between chiasmata is adapted</w:t>
      </w:r>
      <w:r w:rsidR="00111030" w:rsidRPr="001A7CCF">
        <w:rPr>
          <w:rFonts w:cs="Arial"/>
        </w:rPr>
        <w:t xml:space="preserve"> such that on average </w:t>
      </w:r>
      <w:r w:rsidR="00BC3AFD" w:rsidRPr="001A7CCF">
        <w:rPr>
          <w:rFonts w:cs="Arial"/>
        </w:rPr>
        <w:t>one chiasma per chromatid</w:t>
      </w:r>
      <w:r w:rsidR="00111030" w:rsidRPr="001A7CCF">
        <w:rPr>
          <w:rFonts w:cs="Arial"/>
        </w:rPr>
        <w:t xml:space="preserve"> per Morgan </w:t>
      </w:r>
      <w:r w:rsidR="00BC3AFD" w:rsidRPr="001A7CCF">
        <w:rPr>
          <w:rFonts w:cs="Arial"/>
        </w:rPr>
        <w:t>is</w:t>
      </w:r>
      <w:r w:rsidR="00111030" w:rsidRPr="001A7CCF">
        <w:rPr>
          <w:rFonts w:cs="Arial"/>
        </w:rPr>
        <w:t xml:space="preserve"> generated, </w:t>
      </w:r>
      <w:r w:rsidR="00BC3AFD" w:rsidRPr="001A7CCF">
        <w:rPr>
          <w:rFonts w:cs="Arial"/>
        </w:rPr>
        <w:t xml:space="preserve">which means that the </w:t>
      </w:r>
      <w:r w:rsidR="00AE2B01" w:rsidRPr="001A7CCF">
        <w:rPr>
          <w:rFonts w:cs="Arial"/>
        </w:rPr>
        <w:t>mean</w:t>
      </w:r>
      <w:r w:rsidR="00BC3AFD" w:rsidRPr="001A7CCF">
        <w:rPr>
          <w:rFonts w:cs="Arial"/>
        </w:rPr>
        <w:t xml:space="preserve"> distance between chiasmata depends on the chromosome length. In</w:t>
      </w:r>
      <w:r w:rsidR="00111030" w:rsidRPr="001A7CCF">
        <w:rPr>
          <w:rFonts w:cs="Arial"/>
        </w:rPr>
        <w:t xml:space="preserve"> bivalents the recombination between the chromosome ends will </w:t>
      </w:r>
      <w:r w:rsidR="00BC3AFD" w:rsidRPr="001A7CCF">
        <w:rPr>
          <w:rFonts w:cs="Arial"/>
        </w:rPr>
        <w:t xml:space="preserve">always </w:t>
      </w:r>
      <w:r w:rsidR="00111030" w:rsidRPr="001A7CCF">
        <w:rPr>
          <w:rFonts w:cs="Arial"/>
        </w:rPr>
        <w:t xml:space="preserve">be 0.5 and hence the effective </w:t>
      </w:r>
      <w:r w:rsidR="00BC3AFD" w:rsidRPr="001A7CCF">
        <w:rPr>
          <w:rFonts w:cs="Arial"/>
        </w:rPr>
        <w:t xml:space="preserve">genetic </w:t>
      </w:r>
      <w:r w:rsidR="00111030" w:rsidRPr="001A7CCF">
        <w:rPr>
          <w:rFonts w:cs="Arial"/>
        </w:rPr>
        <w:t>chromosome length will be infinite.</w:t>
      </w:r>
      <w:r w:rsidR="00861D7D">
        <w:rPr>
          <w:rFonts w:cs="Arial"/>
        </w:rPr>
        <w:t xml:space="preserve"> A minimum chromosome length of 70 cM is required in this case; </w:t>
      </w:r>
      <w:r w:rsidR="00F93C5E">
        <w:rPr>
          <w:rFonts w:cs="Arial"/>
        </w:rPr>
        <w:t>chromosomes of 50 cM or shorter are by definition impossible.</w:t>
      </w:r>
    </w:p>
    <w:p w:rsidR="007C1EB2" w:rsidRPr="001A7CCF" w:rsidRDefault="007C1EB2" w:rsidP="00111030">
      <w:pPr>
        <w:pStyle w:val="NoSpacing"/>
        <w:rPr>
          <w:rFonts w:cs="Arial"/>
        </w:rPr>
      </w:pPr>
    </w:p>
    <w:p w:rsidR="007C1EB2" w:rsidRDefault="00373FA2" w:rsidP="00111030">
      <w:pPr>
        <w:pStyle w:val="NoSpacing"/>
        <w:rPr>
          <w:rFonts w:cs="Arial"/>
        </w:rPr>
      </w:pPr>
      <w:r>
        <w:rPr>
          <w:rFonts w:cs="Arial"/>
        </w:rPr>
        <w:t>NATURALPAIRING</w:t>
      </w:r>
      <w:r w:rsidR="007C1EB2" w:rsidRPr="001A7CCF">
        <w:rPr>
          <w:rFonts w:cs="Arial"/>
        </w:rPr>
        <w:t xml:space="preserve"> = </w:t>
      </w:r>
      <w:r w:rsidR="00911DB6" w:rsidRPr="001A7CCF">
        <w:rPr>
          <w:rFonts w:cs="Arial"/>
        </w:rPr>
        <w:t xml:space="preserve">0 or </w:t>
      </w:r>
      <w:r w:rsidR="007C1EB2" w:rsidRPr="001A7CCF">
        <w:rPr>
          <w:rFonts w:cs="Arial"/>
        </w:rPr>
        <w:t>1</w:t>
      </w:r>
      <w:r w:rsidR="00911DB6" w:rsidRPr="001A7CCF">
        <w:rPr>
          <w:rFonts w:cs="Arial"/>
        </w:rPr>
        <w:t xml:space="preserve"> (default</w:t>
      </w:r>
      <w:r w:rsidR="00DC739C" w:rsidRPr="001A7CCF">
        <w:rPr>
          <w:rFonts w:cs="Arial"/>
        </w:rPr>
        <w:t xml:space="preserve"> 1</w:t>
      </w:r>
      <w:r w:rsidR="00911DB6" w:rsidRPr="001A7CCF">
        <w:rPr>
          <w:rFonts w:cs="Arial"/>
        </w:rPr>
        <w:t>)</w:t>
      </w:r>
      <w:r w:rsidR="007C1EB2" w:rsidRPr="001A7CCF">
        <w:rPr>
          <w:rFonts w:cs="Arial"/>
        </w:rPr>
        <w:t>: if 1</w:t>
      </w:r>
      <w:r w:rsidR="00911DB6" w:rsidRPr="001A7CCF">
        <w:rPr>
          <w:rFonts w:cs="Arial"/>
        </w:rPr>
        <w:t>,</w:t>
      </w:r>
      <w:r w:rsidR="007C1EB2" w:rsidRPr="001A7CCF">
        <w:rPr>
          <w:rFonts w:cs="Arial"/>
        </w:rPr>
        <w:t xml:space="preserve"> </w:t>
      </w:r>
      <w:r w:rsidR="00911DB6" w:rsidRPr="001A7CCF">
        <w:rPr>
          <w:rFonts w:cs="Arial"/>
        </w:rPr>
        <w:t xml:space="preserve">the </w:t>
      </w:r>
      <w:r w:rsidR="00346B13">
        <w:rPr>
          <w:rFonts w:cs="Arial"/>
        </w:rPr>
        <w:t xml:space="preserve">chromosome </w:t>
      </w:r>
      <w:r w:rsidR="00911DB6" w:rsidRPr="001A7CCF">
        <w:rPr>
          <w:rFonts w:cs="Arial"/>
        </w:rPr>
        <w:t>configuration</w:t>
      </w:r>
      <w:r w:rsidR="007C1EB2" w:rsidRPr="001A7CCF">
        <w:rPr>
          <w:rFonts w:cs="Arial"/>
        </w:rPr>
        <w:t xml:space="preserve"> </w:t>
      </w:r>
      <w:r w:rsidR="00346B13">
        <w:rPr>
          <w:rFonts w:cs="Arial"/>
        </w:rPr>
        <w:t xml:space="preserve">in each </w:t>
      </w:r>
      <w:r w:rsidR="007C1EB2" w:rsidRPr="001A7CCF">
        <w:rPr>
          <w:rFonts w:cs="Arial"/>
        </w:rPr>
        <w:t xml:space="preserve">meiosis (i.e. </w:t>
      </w:r>
      <w:r w:rsidR="00346B13">
        <w:rPr>
          <w:rFonts w:cs="Arial"/>
        </w:rPr>
        <w:t>how many and which bivalents and quadrivalents are formed</w:t>
      </w:r>
      <w:r w:rsidR="007C1EB2" w:rsidRPr="001A7CCF">
        <w:rPr>
          <w:rFonts w:cs="Arial"/>
        </w:rPr>
        <w:t>) is determined by the pairing at the chromosome ends.</w:t>
      </w:r>
      <w:r w:rsidR="00346B13">
        <w:rPr>
          <w:rFonts w:cs="Arial"/>
        </w:rPr>
        <w:t xml:space="preserve"> Table 1 shows some examples of simulations of natural pairing with different degrees of preferential pairing and different ploidy levels.</w:t>
      </w:r>
      <w:r w:rsidR="00933E96">
        <w:rPr>
          <w:rFonts w:cs="Arial"/>
        </w:rPr>
        <w:t xml:space="preserve"> For instance,</w:t>
      </w:r>
      <w:r w:rsidR="00346B13">
        <w:rPr>
          <w:rFonts w:cs="Arial"/>
        </w:rPr>
        <w:t xml:space="preserve"> </w:t>
      </w:r>
      <w:r w:rsidR="00933E96">
        <w:rPr>
          <w:rFonts w:cs="Arial"/>
        </w:rPr>
        <w:t xml:space="preserve">in tetraploids and for a chromosome with no preferential pairing </w:t>
      </w:r>
      <w:r w:rsidR="007C1EB2" w:rsidRPr="001A7CCF">
        <w:rPr>
          <w:rFonts w:cs="Arial"/>
        </w:rPr>
        <w:t>this leads quadrivalent</w:t>
      </w:r>
      <w:r w:rsidR="00933E96">
        <w:rPr>
          <w:rFonts w:cs="Arial"/>
        </w:rPr>
        <w:t xml:space="preserve"> formation in 2/3 of the meioses</w:t>
      </w:r>
      <w:r w:rsidR="007C1EB2" w:rsidRPr="001A7CCF">
        <w:rPr>
          <w:rFonts w:cs="Arial"/>
        </w:rPr>
        <w:t xml:space="preserve"> and </w:t>
      </w:r>
      <w:r w:rsidR="00933E96">
        <w:rPr>
          <w:rFonts w:cs="Arial"/>
        </w:rPr>
        <w:t>2-</w:t>
      </w:r>
      <w:r w:rsidR="007C1EB2" w:rsidRPr="001A7CCF">
        <w:rPr>
          <w:rFonts w:cs="Arial"/>
        </w:rPr>
        <w:t xml:space="preserve"> bivalent configurations</w:t>
      </w:r>
      <w:r w:rsidR="00346B13">
        <w:rPr>
          <w:rFonts w:cs="Arial"/>
        </w:rPr>
        <w:t xml:space="preserve"> in</w:t>
      </w:r>
      <w:r w:rsidR="00933E96">
        <w:rPr>
          <w:rFonts w:cs="Arial"/>
        </w:rPr>
        <w:t xml:space="preserve"> 1/3 of the meioses, while for chromosomes </w:t>
      </w:r>
      <w:r w:rsidR="007C1EB2" w:rsidRPr="001A7CCF">
        <w:rPr>
          <w:rFonts w:cs="Arial"/>
        </w:rPr>
        <w:t>with 100% preferential pairing only bivalents are generated</w:t>
      </w:r>
      <w:r w:rsidR="00933E96">
        <w:rPr>
          <w:rFonts w:cs="Arial"/>
        </w:rPr>
        <w:t xml:space="preserve"> at any ploidy level.</w:t>
      </w:r>
      <w:r w:rsidR="00933E96">
        <w:rPr>
          <w:rFonts w:cs="Arial"/>
        </w:rPr>
        <w:br/>
      </w:r>
      <w:r w:rsidR="007C1EB2" w:rsidRPr="001A7CCF">
        <w:rPr>
          <w:rFonts w:cs="Arial"/>
        </w:rPr>
        <w:t xml:space="preserve">If </w:t>
      </w:r>
      <w:r w:rsidR="00933E96">
        <w:rPr>
          <w:rFonts w:cs="Arial"/>
        </w:rPr>
        <w:t>NATURALPAIRING =</w:t>
      </w:r>
      <w:r w:rsidR="007C1EB2" w:rsidRPr="001A7CCF">
        <w:rPr>
          <w:rFonts w:cs="Arial"/>
        </w:rPr>
        <w:t xml:space="preserve"> 0, the </w:t>
      </w:r>
      <w:r w:rsidR="00933E96">
        <w:rPr>
          <w:rFonts w:cs="Arial"/>
        </w:rPr>
        <w:t>probabilities of</w:t>
      </w:r>
      <w:r w:rsidR="00AB3859">
        <w:rPr>
          <w:rFonts w:cs="Arial"/>
        </w:rPr>
        <w:t xml:space="preserve"> bivalent</w:t>
      </w:r>
      <w:r w:rsidR="00933E96">
        <w:rPr>
          <w:rFonts w:cs="Arial"/>
        </w:rPr>
        <w:t>s</w:t>
      </w:r>
      <w:r w:rsidR="00AB3859">
        <w:rPr>
          <w:rFonts w:cs="Arial"/>
        </w:rPr>
        <w:t xml:space="preserve"> </w:t>
      </w:r>
      <w:r w:rsidR="00933E96">
        <w:rPr>
          <w:rFonts w:cs="Arial"/>
        </w:rPr>
        <w:t>and</w:t>
      </w:r>
      <w:r w:rsidR="00AB3859">
        <w:rPr>
          <w:rFonts w:cs="Arial"/>
        </w:rPr>
        <w:t xml:space="preserve"> quadrivalent</w:t>
      </w:r>
      <w:r w:rsidR="00933E96">
        <w:rPr>
          <w:rFonts w:cs="Arial"/>
        </w:rPr>
        <w:t>s</w:t>
      </w:r>
      <w:r w:rsidR="007C1EB2" w:rsidRPr="001A7CCF">
        <w:rPr>
          <w:rFonts w:cs="Arial"/>
        </w:rPr>
        <w:t xml:space="preserve"> are determined by the “quadrivalents” parameter in the Chromosome file.</w:t>
      </w:r>
    </w:p>
    <w:p w:rsidR="00921B37" w:rsidRDefault="00921B37" w:rsidP="00111030">
      <w:pPr>
        <w:pStyle w:val="NoSpacing"/>
        <w:rPr>
          <w:rFonts w:cs="Arial"/>
        </w:rPr>
      </w:pPr>
    </w:p>
    <w:p w:rsidR="00137B92" w:rsidRDefault="00137B92">
      <w:pPr>
        <w:rPr>
          <w:rFonts w:cs="Arial"/>
          <w:highlight w:val="yellow"/>
        </w:rPr>
      </w:pPr>
      <w:r>
        <w:rPr>
          <w:rFonts w:cs="Arial"/>
          <w:highlight w:val="yellow"/>
        </w:rPr>
        <w:br w:type="page"/>
      </w:r>
    </w:p>
    <w:p w:rsidR="00921B37" w:rsidRPr="00137B92" w:rsidRDefault="00921B37" w:rsidP="00111030">
      <w:pPr>
        <w:pStyle w:val="NoSpacing"/>
        <w:rPr>
          <w:rFonts w:cs="Arial"/>
          <w:b/>
        </w:rPr>
      </w:pPr>
      <w:r w:rsidRPr="00137B92">
        <w:rPr>
          <w:rFonts w:cs="Arial"/>
          <w:b/>
        </w:rPr>
        <w:lastRenderedPageBreak/>
        <w:t>Table 1. Simulation of the number of meioses with different numbers of quadrivalents, with several combinations of ploidy level and pref</w:t>
      </w:r>
      <w:r w:rsidR="00B549D8" w:rsidRPr="00137B92">
        <w:rPr>
          <w:rFonts w:cs="Arial"/>
          <w:b/>
        </w:rPr>
        <w:t>erential p</w:t>
      </w:r>
      <w:r w:rsidRPr="00137B92">
        <w:rPr>
          <w:rFonts w:cs="Arial"/>
          <w:b/>
        </w:rPr>
        <w:t>airing, if NATURALPAIRING = 1.</w:t>
      </w:r>
      <w:r w:rsidR="00137B92" w:rsidRPr="00137B92">
        <w:rPr>
          <w:rFonts w:cs="Arial"/>
          <w:b/>
        </w:rPr>
        <w:t xml:space="preserve"> Total number of meioses per case is 10000</w:t>
      </w:r>
    </w:p>
    <w:tbl>
      <w:tblPr>
        <w:tblW w:w="7367" w:type="dxa"/>
        <w:tblInd w:w="93" w:type="dxa"/>
        <w:tblLook w:val="04A0" w:firstRow="1" w:lastRow="0" w:firstColumn="1" w:lastColumn="0" w:noHBand="0" w:noVBand="1"/>
      </w:tblPr>
      <w:tblGrid>
        <w:gridCol w:w="960"/>
        <w:gridCol w:w="1607"/>
        <w:gridCol w:w="960"/>
        <w:gridCol w:w="960"/>
        <w:gridCol w:w="960"/>
        <w:gridCol w:w="960"/>
        <w:gridCol w:w="960"/>
      </w:tblGrid>
      <w:tr w:rsidR="00747CC3" w:rsidRPr="00137B92" w:rsidTr="001F28AC">
        <w:trPr>
          <w:trHeight w:val="300"/>
        </w:trPr>
        <w:tc>
          <w:tcPr>
            <w:tcW w:w="2567" w:type="dxa"/>
            <w:gridSpan w:val="2"/>
            <w:tcBorders>
              <w:top w:val="single" w:sz="4" w:space="0" w:color="auto"/>
              <w:left w:val="nil"/>
              <w:bottom w:val="single" w:sz="4" w:space="0" w:color="auto"/>
              <w:right w:val="nil"/>
            </w:tcBorders>
            <w:shd w:val="clear" w:color="auto" w:fill="auto"/>
            <w:noWrap/>
            <w:vAlign w:val="bottom"/>
            <w:hideMark/>
          </w:tcPr>
          <w:p w:rsidR="00747CC3" w:rsidRPr="00137B92" w:rsidRDefault="00747CC3"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Pref</w:t>
            </w:r>
            <w:r>
              <w:rPr>
                <w:rFonts w:ascii="Calibri" w:eastAsia="Times New Roman" w:hAnsi="Calibri" w:cs="Times New Roman"/>
                <w:color w:val="000000"/>
                <w:sz w:val="22"/>
                <w:lang w:val="en-US"/>
              </w:rPr>
              <w:t xml:space="preserve">erential </w:t>
            </w:r>
            <w:r w:rsidRPr="00137B92">
              <w:rPr>
                <w:rFonts w:ascii="Calibri" w:eastAsia="Times New Roman" w:hAnsi="Calibri" w:cs="Times New Roman"/>
                <w:color w:val="000000"/>
                <w:sz w:val="22"/>
                <w:lang w:val="en-US"/>
              </w:rPr>
              <w:t>pairing</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r>
              <w:rPr>
                <w:rFonts w:ascii="Calibri" w:eastAsia="Times New Roman" w:hAnsi="Calibri" w:cs="Times New Roman"/>
                <w:color w:val="000000"/>
                <w:sz w:val="22"/>
                <w:lang w:val="en-US"/>
              </w:rPr>
              <w:t>.00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0.25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0.5</w:t>
            </w:r>
            <w:r>
              <w:rPr>
                <w:rFonts w:ascii="Calibri" w:eastAsia="Times New Roman" w:hAnsi="Calibri" w:cs="Times New Roman"/>
                <w:color w:val="000000"/>
                <w:sz w:val="22"/>
                <w:lang w:val="en-US"/>
              </w:rPr>
              <w:t>0</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0.75</w:t>
            </w:r>
          </w:p>
        </w:tc>
        <w:tc>
          <w:tcPr>
            <w:tcW w:w="960" w:type="dxa"/>
            <w:tcBorders>
              <w:top w:val="single" w:sz="4" w:space="0" w:color="auto"/>
              <w:left w:val="nil"/>
              <w:bottom w:val="single" w:sz="4" w:space="0" w:color="auto"/>
              <w:right w:val="nil"/>
            </w:tcBorders>
            <w:shd w:val="clear" w:color="auto" w:fill="auto"/>
            <w:noWrap/>
            <w:vAlign w:val="bottom"/>
            <w:hideMark/>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r>
              <w:rPr>
                <w:rFonts w:ascii="Calibri" w:eastAsia="Times New Roman" w:hAnsi="Calibri" w:cs="Times New Roman"/>
                <w:color w:val="000000"/>
                <w:sz w:val="22"/>
                <w:lang w:val="en-US"/>
              </w:rPr>
              <w:t>.00</w:t>
            </w:r>
          </w:p>
        </w:tc>
      </w:tr>
      <w:tr w:rsidR="00747CC3" w:rsidRPr="00137B92" w:rsidTr="00747CC3">
        <w:trPr>
          <w:trHeight w:val="300"/>
        </w:trPr>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747CC3">
            <w:pPr>
              <w:spacing w:after="0" w:line="240" w:lineRule="auto"/>
              <w:jc w:val="center"/>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ploidy</w:t>
            </w:r>
          </w:p>
        </w:tc>
        <w:tc>
          <w:tcPr>
            <w:tcW w:w="1607"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 quadrivalents</w:t>
            </w: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c>
          <w:tcPr>
            <w:tcW w:w="960" w:type="dxa"/>
            <w:tcBorders>
              <w:top w:val="single" w:sz="4" w:space="0" w:color="auto"/>
              <w:left w:val="nil"/>
              <w:bottom w:val="single" w:sz="4" w:space="0" w:color="auto"/>
              <w:right w:val="nil"/>
            </w:tcBorders>
            <w:shd w:val="clear" w:color="auto" w:fill="auto"/>
            <w:noWrap/>
            <w:vAlign w:val="bottom"/>
          </w:tcPr>
          <w:p w:rsidR="00747CC3" w:rsidRPr="00137B92" w:rsidRDefault="00747CC3" w:rsidP="00137B92">
            <w:pPr>
              <w:spacing w:after="0" w:line="240" w:lineRule="auto"/>
              <w:jc w:val="right"/>
              <w:rPr>
                <w:rFonts w:ascii="Calibri" w:eastAsia="Times New Roman" w:hAnsi="Calibri" w:cs="Times New Roman"/>
                <w:color w:val="000000"/>
                <w:sz w:val="22"/>
                <w:lang w:val="en-US"/>
              </w:rPr>
            </w:pPr>
          </w:p>
        </w:tc>
      </w:tr>
      <w:tr w:rsidR="00137B92" w:rsidRPr="00137B92" w:rsidTr="00747CC3">
        <w:trPr>
          <w:trHeight w:val="300"/>
        </w:trPr>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single" w:sz="4" w:space="0" w:color="auto"/>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3330</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3764</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4946</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7122</w:t>
            </w:r>
          </w:p>
        </w:tc>
        <w:tc>
          <w:tcPr>
            <w:tcW w:w="960" w:type="dxa"/>
            <w:tcBorders>
              <w:top w:val="single" w:sz="4" w:space="0" w:color="auto"/>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4</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6670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6236</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5054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2878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1010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2448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6</w:t>
            </w: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8990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8700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7552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5108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467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1182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3617</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8</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5871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6290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6801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5755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3810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3243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2017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628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92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161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579</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2634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10</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2681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3215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4874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5616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7227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6624</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4547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1750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1926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891</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1306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2986</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4974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nil"/>
              <w:right w:val="nil"/>
            </w:tcBorders>
            <w:shd w:val="clear" w:color="auto" w:fill="auto"/>
            <w:noWrap/>
            <w:vAlign w:val="bottom"/>
            <w:hideMark/>
          </w:tcPr>
          <w:p w:rsidR="00137B92" w:rsidRPr="00137B92" w:rsidRDefault="00747CC3" w:rsidP="00747CC3">
            <w:pPr>
              <w:spacing w:after="0" w:line="240" w:lineRule="auto"/>
              <w:jc w:val="center"/>
              <w:rPr>
                <w:rFonts w:ascii="Calibri" w:eastAsia="Times New Roman" w:hAnsi="Calibri" w:cs="Times New Roman"/>
                <w:color w:val="000000"/>
                <w:sz w:val="22"/>
                <w:lang w:val="en-US"/>
              </w:rPr>
            </w:pPr>
            <w:r>
              <w:rPr>
                <w:rFonts w:ascii="Calibri" w:eastAsia="Times New Roman" w:hAnsi="Calibri" w:cs="Times New Roman"/>
                <w:color w:val="000000"/>
                <w:sz w:val="22"/>
                <w:lang w:val="en-US"/>
              </w:rPr>
              <w:t>12</w:t>
            </w:r>
          </w:p>
        </w:tc>
        <w:tc>
          <w:tcPr>
            <w:tcW w:w="1607" w:type="dxa"/>
            <w:tcBorders>
              <w:top w:val="nil"/>
              <w:left w:val="nil"/>
              <w:bottom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5994</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6068</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5685</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2912</w:t>
            </w:r>
          </w:p>
        </w:tc>
        <w:tc>
          <w:tcPr>
            <w:tcW w:w="960" w:type="dxa"/>
            <w:tcBorders>
              <w:top w:val="nil"/>
              <w:left w:val="nil"/>
              <w:bottom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3100</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2585</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1077</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188</w:t>
            </w:r>
          </w:p>
        </w:tc>
        <w:tc>
          <w:tcPr>
            <w:tcW w:w="960" w:type="dxa"/>
            <w:tcBorders>
              <w:top w:val="nil"/>
              <w:left w:val="nil"/>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0</w:t>
            </w:r>
          </w:p>
        </w:tc>
      </w:tr>
      <w:tr w:rsidR="00137B92" w:rsidRPr="00137B92" w:rsidTr="00747CC3">
        <w:trPr>
          <w:trHeight w:val="300"/>
        </w:trPr>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center"/>
              <w:rPr>
                <w:rFonts w:ascii="Calibri" w:eastAsia="Times New Roman" w:hAnsi="Calibri" w:cs="Times New Roman"/>
                <w:color w:val="000000"/>
                <w:sz w:val="22"/>
                <w:lang w:val="en-US"/>
              </w:rPr>
            </w:pPr>
          </w:p>
        </w:tc>
        <w:tc>
          <w:tcPr>
            <w:tcW w:w="1607" w:type="dxa"/>
            <w:tcBorders>
              <w:top w:val="nil"/>
              <w:left w:val="nil"/>
              <w:bottom w:val="single" w:sz="4" w:space="0" w:color="auto"/>
              <w:right w:val="nil"/>
            </w:tcBorders>
            <w:shd w:val="clear" w:color="auto" w:fill="auto"/>
            <w:noWrap/>
            <w:vAlign w:val="bottom"/>
            <w:hideMark/>
          </w:tcPr>
          <w:p w:rsidR="00137B92" w:rsidRPr="00137B92" w:rsidRDefault="00137B92" w:rsidP="00747CC3">
            <w:pPr>
              <w:spacing w:after="0" w:line="240" w:lineRule="auto"/>
              <w:jc w:val="right"/>
              <w:rPr>
                <w:rFonts w:ascii="Calibri" w:eastAsia="Times New Roman" w:hAnsi="Calibri" w:cs="Times New Roman"/>
                <w:color w:val="000000"/>
                <w:sz w:val="22"/>
                <w:lang w:val="en-US"/>
              </w:rPr>
            </w:pPr>
            <w:r>
              <w:rPr>
                <w:rFonts w:ascii="Calibri" w:eastAsia="Times New Roman" w:hAnsi="Calibri" w:cs="Times New Roman"/>
                <w:color w:val="000000"/>
                <w:sz w:val="22"/>
                <w:lang w:val="en-US"/>
              </w:rPr>
              <w:t>total</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c>
          <w:tcPr>
            <w:tcW w:w="960" w:type="dxa"/>
            <w:tcBorders>
              <w:top w:val="nil"/>
              <w:left w:val="nil"/>
              <w:bottom w:val="single" w:sz="4" w:space="0" w:color="auto"/>
              <w:right w:val="nil"/>
            </w:tcBorders>
            <w:shd w:val="clear" w:color="auto" w:fill="auto"/>
            <w:noWrap/>
            <w:vAlign w:val="bottom"/>
            <w:hideMark/>
          </w:tcPr>
          <w:p w:rsidR="00137B92" w:rsidRPr="00137B92" w:rsidRDefault="00137B92" w:rsidP="00137B92">
            <w:pPr>
              <w:spacing w:after="0" w:line="240" w:lineRule="auto"/>
              <w:jc w:val="right"/>
              <w:rPr>
                <w:rFonts w:ascii="Calibri" w:eastAsia="Times New Roman" w:hAnsi="Calibri" w:cs="Times New Roman"/>
                <w:color w:val="000000"/>
                <w:sz w:val="22"/>
                <w:lang w:val="en-US"/>
              </w:rPr>
            </w:pPr>
            <w:r w:rsidRPr="00137B92">
              <w:rPr>
                <w:rFonts w:ascii="Calibri" w:eastAsia="Times New Roman" w:hAnsi="Calibri" w:cs="Times New Roman"/>
                <w:color w:val="000000"/>
                <w:sz w:val="22"/>
                <w:lang w:val="en-US"/>
              </w:rPr>
              <w:t>10000</w:t>
            </w:r>
          </w:p>
        </w:tc>
      </w:tr>
    </w:tbl>
    <w:p w:rsidR="00137B92" w:rsidRPr="001A7CCF" w:rsidRDefault="00137B92" w:rsidP="00111030">
      <w:pPr>
        <w:pStyle w:val="NoSpacing"/>
        <w:rPr>
          <w:rFonts w:cs="Arial"/>
        </w:rPr>
      </w:pPr>
    </w:p>
    <w:p w:rsidR="003E2FDA" w:rsidRPr="001A7CCF" w:rsidRDefault="003E2FDA" w:rsidP="00111030">
      <w:pPr>
        <w:pStyle w:val="NoSpacing"/>
        <w:rPr>
          <w:rFonts w:cs="Arial"/>
        </w:rPr>
      </w:pPr>
    </w:p>
    <w:p w:rsidR="008E2AFD" w:rsidRPr="001A7CCF" w:rsidRDefault="008E2AFD" w:rsidP="008E2AFD">
      <w:pPr>
        <w:pStyle w:val="NoSpacing"/>
        <w:rPr>
          <w:rFonts w:cs="Arial"/>
        </w:rPr>
      </w:pPr>
      <w:r w:rsidRPr="001A7CCF">
        <w:rPr>
          <w:rFonts w:cs="Arial"/>
        </w:rPr>
        <w:t>P</w:t>
      </w:r>
      <w:r w:rsidR="00373FA2">
        <w:rPr>
          <w:rFonts w:cs="Arial"/>
        </w:rPr>
        <w:t>ARALLELQUADRIVALENTS</w:t>
      </w:r>
      <w:r w:rsidRPr="001A7CCF">
        <w:rPr>
          <w:rFonts w:cs="Arial"/>
        </w:rPr>
        <w:t xml:space="preserve"> = </w:t>
      </w:r>
      <w:r w:rsidR="00911DB6" w:rsidRPr="001A7CCF">
        <w:rPr>
          <w:rFonts w:cs="Arial"/>
        </w:rPr>
        <w:t>0.0 – 1.0</w:t>
      </w:r>
      <w:r w:rsidR="00DC739C" w:rsidRPr="001A7CCF">
        <w:rPr>
          <w:rFonts w:cs="Arial"/>
        </w:rPr>
        <w:t xml:space="preserve"> (default 0.0)</w:t>
      </w:r>
      <w:r w:rsidR="00111030" w:rsidRPr="001A7CCF">
        <w:rPr>
          <w:rFonts w:cs="Arial"/>
        </w:rPr>
        <w:t xml:space="preserve">: </w:t>
      </w:r>
      <w:r w:rsidR="00492638" w:rsidRPr="001A7CCF">
        <w:rPr>
          <w:rFonts w:cs="Arial"/>
        </w:rPr>
        <w:t xml:space="preserve">in </w:t>
      </w:r>
      <w:r w:rsidR="00E92FA2">
        <w:rPr>
          <w:rFonts w:cs="Arial"/>
        </w:rPr>
        <w:t>poly</w:t>
      </w:r>
      <w:r w:rsidR="00492638" w:rsidRPr="001A7CCF">
        <w:rPr>
          <w:rFonts w:cs="Arial"/>
        </w:rPr>
        <w:t xml:space="preserve">ploids, the </w:t>
      </w:r>
      <w:r w:rsidR="00E92FA2">
        <w:rPr>
          <w:rFonts w:cs="Arial"/>
        </w:rPr>
        <w:t>homologous</w:t>
      </w:r>
      <w:r w:rsidR="00492638" w:rsidRPr="001A7CCF">
        <w:rPr>
          <w:rFonts w:cs="Arial"/>
        </w:rPr>
        <w:t xml:space="preserve"> chromosomes can form bivalents </w:t>
      </w:r>
      <w:r w:rsidR="00E92FA2">
        <w:rPr>
          <w:rFonts w:cs="Arial"/>
        </w:rPr>
        <w:t>and/</w:t>
      </w:r>
      <w:r w:rsidR="00492638" w:rsidRPr="001A7CCF">
        <w:rPr>
          <w:rFonts w:cs="Arial"/>
        </w:rPr>
        <w:t xml:space="preserve">or </w:t>
      </w:r>
      <w:r w:rsidR="003E2FDA" w:rsidRPr="001A7CCF">
        <w:rPr>
          <w:rFonts w:cs="Arial"/>
        </w:rPr>
        <w:t>quadrivalent</w:t>
      </w:r>
      <w:r w:rsidR="00E92FA2">
        <w:rPr>
          <w:rFonts w:cs="Arial"/>
        </w:rPr>
        <w:t>s</w:t>
      </w:r>
      <w:r w:rsidR="003E2FDA" w:rsidRPr="001A7CCF">
        <w:rPr>
          <w:rFonts w:cs="Arial"/>
        </w:rPr>
        <w:t xml:space="preserve"> (the probability o</w:t>
      </w:r>
      <w:r w:rsidR="00492638" w:rsidRPr="001A7CCF">
        <w:rPr>
          <w:rFonts w:cs="Arial"/>
        </w:rPr>
        <w:t xml:space="preserve">f both is </w:t>
      </w:r>
      <w:r w:rsidR="007C1EB2" w:rsidRPr="001A7CCF">
        <w:rPr>
          <w:rFonts w:cs="Arial"/>
        </w:rPr>
        <w:t xml:space="preserve">determined by the </w:t>
      </w:r>
      <w:r w:rsidR="00AE2B01" w:rsidRPr="001A7CCF">
        <w:rPr>
          <w:rFonts w:cs="Arial"/>
        </w:rPr>
        <w:t>NATURAL</w:t>
      </w:r>
      <w:r w:rsidR="007C1EB2" w:rsidRPr="001A7CCF">
        <w:rPr>
          <w:rFonts w:cs="Arial"/>
        </w:rPr>
        <w:t xml:space="preserve">PAIRING parameter (above) and the </w:t>
      </w:r>
      <w:r w:rsidR="00AE2B01" w:rsidRPr="001A7CCF">
        <w:rPr>
          <w:rFonts w:cs="Arial"/>
        </w:rPr>
        <w:t xml:space="preserve"> </w:t>
      </w:r>
      <w:proofErr w:type="spellStart"/>
      <w:r w:rsidR="00AE2B01" w:rsidRPr="001A7CCF">
        <w:rPr>
          <w:rFonts w:cs="Arial"/>
        </w:rPr>
        <w:t>prefPairing</w:t>
      </w:r>
      <w:proofErr w:type="spellEnd"/>
      <w:r w:rsidR="00AE2B01" w:rsidRPr="001A7CCF">
        <w:rPr>
          <w:rFonts w:cs="Arial"/>
        </w:rPr>
        <w:t xml:space="preserve"> and </w:t>
      </w:r>
      <w:r w:rsidR="007C1EB2" w:rsidRPr="001A7CCF">
        <w:rPr>
          <w:rFonts w:cs="Arial"/>
        </w:rPr>
        <w:t>Quadrivalents parameter in the Chromosome file</w:t>
      </w:r>
      <w:r w:rsidR="00492638" w:rsidRPr="001A7CCF">
        <w:rPr>
          <w:rFonts w:cs="Arial"/>
        </w:rPr>
        <w:t>). Quadrivalents are most realistically modelled as a cross-like structure</w:t>
      </w:r>
      <w:r w:rsidR="003E2FDA" w:rsidRPr="001A7CCF">
        <w:rPr>
          <w:rFonts w:cs="Arial"/>
        </w:rPr>
        <w:t xml:space="preserve">; in each of the four </w:t>
      </w:r>
      <w:r w:rsidR="00F93C5E">
        <w:rPr>
          <w:rFonts w:cs="Arial"/>
        </w:rPr>
        <w:t>branche</w:t>
      </w:r>
      <w:r w:rsidR="003E2FDA" w:rsidRPr="001A7CCF">
        <w:rPr>
          <w:rFonts w:cs="Arial"/>
        </w:rPr>
        <w:t xml:space="preserve">s two </w:t>
      </w:r>
      <w:r w:rsidR="007C1EB2" w:rsidRPr="001A7CCF">
        <w:rPr>
          <w:rFonts w:cs="Arial"/>
        </w:rPr>
        <w:t>chromosomes are</w:t>
      </w:r>
      <w:r w:rsidR="003E2FDA" w:rsidRPr="001A7CCF">
        <w:rPr>
          <w:rFonts w:cs="Arial"/>
        </w:rPr>
        <w:t xml:space="preserve"> paired and </w:t>
      </w:r>
      <w:r w:rsidR="00F93C5E">
        <w:rPr>
          <w:rFonts w:cs="Arial"/>
        </w:rPr>
        <w:t>where the branches meet</w:t>
      </w:r>
      <w:r w:rsidR="00E92FA2">
        <w:rPr>
          <w:rFonts w:cs="Arial"/>
        </w:rPr>
        <w:t xml:space="preserve"> (the chromosome exchange point)</w:t>
      </w:r>
      <w:r w:rsidR="003E2FDA" w:rsidRPr="001A7CCF">
        <w:rPr>
          <w:rFonts w:cs="Arial"/>
        </w:rPr>
        <w:t xml:space="preserve"> the chromosomes change partners. A less realistic model</w:t>
      </w:r>
      <w:r w:rsidR="002C5F91" w:rsidRPr="001A7CCF">
        <w:rPr>
          <w:rFonts w:cs="Arial"/>
        </w:rPr>
        <w:t>, which is also sometimes mentioned in literature,</w:t>
      </w:r>
      <w:r w:rsidR="003E2FDA" w:rsidRPr="001A7CCF">
        <w:rPr>
          <w:rFonts w:cs="Arial"/>
        </w:rPr>
        <w:t xml:space="preserve"> is that where all four chromosomes are aligned in parallel over their</w:t>
      </w:r>
      <w:r w:rsidR="002C5F91" w:rsidRPr="001A7CCF">
        <w:rPr>
          <w:rFonts w:cs="Arial"/>
        </w:rPr>
        <w:t xml:space="preserve"> full length</w:t>
      </w:r>
      <w:r w:rsidR="007C1EB2" w:rsidRPr="001A7CCF">
        <w:rPr>
          <w:rFonts w:cs="Arial"/>
        </w:rPr>
        <w:t>s</w:t>
      </w:r>
      <w:r w:rsidR="002C5F91" w:rsidRPr="001A7CCF">
        <w:rPr>
          <w:rFonts w:cs="Arial"/>
        </w:rPr>
        <w:t xml:space="preserve"> and any chiasma can involve any pair o</w:t>
      </w:r>
      <w:r w:rsidR="00BC2D64" w:rsidRPr="001A7CCF">
        <w:rPr>
          <w:rFonts w:cs="Arial"/>
        </w:rPr>
        <w:t>f chromosomes. This parameter specifi</w:t>
      </w:r>
      <w:r w:rsidR="002C5F91" w:rsidRPr="001A7CCF">
        <w:rPr>
          <w:rFonts w:cs="Arial"/>
        </w:rPr>
        <w:t>es the probability of the latter configuration (range 0.0-1.0); the default is 0.0, i.e. all quadrivalents are in the cross configuration.</w:t>
      </w:r>
    </w:p>
    <w:p w:rsidR="002C5F91" w:rsidRPr="001A7CCF" w:rsidRDefault="002C5F91" w:rsidP="008E2AFD">
      <w:pPr>
        <w:pStyle w:val="NoSpacing"/>
        <w:rPr>
          <w:rFonts w:cs="Arial"/>
        </w:rPr>
      </w:pPr>
    </w:p>
    <w:p w:rsidR="008E2AFD" w:rsidRPr="001A7CCF" w:rsidRDefault="008E2AFD" w:rsidP="008E2AFD">
      <w:pPr>
        <w:pStyle w:val="NoSpacing"/>
        <w:rPr>
          <w:rFonts w:cs="Arial"/>
        </w:rPr>
      </w:pPr>
      <w:r w:rsidRPr="001A7CCF">
        <w:rPr>
          <w:rFonts w:cs="Arial"/>
        </w:rPr>
        <w:t>P</w:t>
      </w:r>
      <w:r w:rsidR="00373FA2">
        <w:rPr>
          <w:rFonts w:cs="Arial"/>
        </w:rPr>
        <w:t>AIREDCENTROMERES</w:t>
      </w:r>
      <w:r w:rsidRPr="001A7CCF">
        <w:rPr>
          <w:rFonts w:cs="Arial"/>
        </w:rPr>
        <w:t xml:space="preserve"> = </w:t>
      </w:r>
      <w:r w:rsidR="00DC739C" w:rsidRPr="001A7CCF">
        <w:rPr>
          <w:rFonts w:cs="Arial"/>
        </w:rPr>
        <w:t>0.0 – 1.0 (default 0.0)</w:t>
      </w:r>
      <w:r w:rsidR="002C5F91" w:rsidRPr="001A7CCF">
        <w:rPr>
          <w:rFonts w:cs="Arial"/>
        </w:rPr>
        <w:t xml:space="preserve">: in a cross-type quadrivalent, two models are suggested in literature about the way that the four centromeres (and </w:t>
      </w:r>
      <w:r w:rsidR="00DC739C" w:rsidRPr="001A7CCF">
        <w:rPr>
          <w:rFonts w:cs="Arial"/>
        </w:rPr>
        <w:t xml:space="preserve">the </w:t>
      </w:r>
      <w:r w:rsidR="002C5F91" w:rsidRPr="001A7CCF">
        <w:rPr>
          <w:rFonts w:cs="Arial"/>
        </w:rPr>
        <w:t>attached, possibly recombined chromatids) are distributed over the two poles in the first meiotic division. One model is that the four centromeres can be divided into two pairs in any of the three possible ways (</w:t>
      </w:r>
      <w:proofErr w:type="spellStart"/>
      <w:r w:rsidR="002C5F91" w:rsidRPr="001A7CCF">
        <w:rPr>
          <w:rFonts w:cs="Arial"/>
        </w:rPr>
        <w:t>ab</w:t>
      </w:r>
      <w:proofErr w:type="spellEnd"/>
      <w:r w:rsidR="002C5F91" w:rsidRPr="001A7CCF">
        <w:rPr>
          <w:rFonts w:cs="Arial"/>
        </w:rPr>
        <w:t>/cd, ac/</w:t>
      </w:r>
      <w:proofErr w:type="spellStart"/>
      <w:r w:rsidR="002C5F91" w:rsidRPr="001A7CCF">
        <w:rPr>
          <w:rFonts w:cs="Arial"/>
        </w:rPr>
        <w:t>bd</w:t>
      </w:r>
      <w:proofErr w:type="spellEnd"/>
      <w:r w:rsidR="002C5F91" w:rsidRPr="001A7CCF">
        <w:rPr>
          <w:rFonts w:cs="Arial"/>
        </w:rPr>
        <w:t>, ad/</w:t>
      </w:r>
      <w:proofErr w:type="spellStart"/>
      <w:r w:rsidR="002C5F91" w:rsidRPr="001A7CCF">
        <w:rPr>
          <w:rFonts w:cs="Arial"/>
        </w:rPr>
        <w:t>bc</w:t>
      </w:r>
      <w:proofErr w:type="spellEnd"/>
      <w:r w:rsidR="002C5F91" w:rsidRPr="001A7CCF">
        <w:rPr>
          <w:rFonts w:cs="Arial"/>
        </w:rPr>
        <w:t xml:space="preserve">) with equal probability; the second model assumes that the centromeres are paired according to the quadrivalent </w:t>
      </w:r>
      <w:r w:rsidR="00DB3C11" w:rsidRPr="001A7CCF">
        <w:rPr>
          <w:rFonts w:cs="Arial"/>
        </w:rPr>
        <w:t>branch</w:t>
      </w:r>
      <w:r w:rsidR="002C5F91" w:rsidRPr="001A7CCF">
        <w:rPr>
          <w:rFonts w:cs="Arial"/>
        </w:rPr>
        <w:t xml:space="preserve"> in which they end up, and that from each of the two pairs one centromere moves to either pole. </w:t>
      </w:r>
      <w:r w:rsidR="00BC2D64" w:rsidRPr="001A7CCF">
        <w:rPr>
          <w:rFonts w:cs="Arial"/>
        </w:rPr>
        <w:t>This parameter specifies the probability of the second model (range 0.0-1.0); the default is 0.0, i.e. all cross-type quadrivalents segregate according to the first model.</w:t>
      </w:r>
    </w:p>
    <w:p w:rsidR="003F2620" w:rsidRPr="001A7CCF" w:rsidRDefault="003F2620" w:rsidP="00D61CF4">
      <w:pPr>
        <w:pStyle w:val="Heading2"/>
        <w:rPr>
          <w:rFonts w:ascii="Arial" w:hAnsi="Arial" w:cs="Arial"/>
        </w:rPr>
      </w:pPr>
      <w:bookmarkStart w:id="6" w:name="_Toc357169103"/>
      <w:r w:rsidRPr="001A7CCF">
        <w:rPr>
          <w:rFonts w:ascii="Arial" w:hAnsi="Arial" w:cs="Arial"/>
        </w:rPr>
        <w:lastRenderedPageBreak/>
        <w:t>Input files</w:t>
      </w:r>
      <w:bookmarkEnd w:id="6"/>
    </w:p>
    <w:p w:rsidR="00E93188" w:rsidRPr="001A7CCF" w:rsidRDefault="00E93188" w:rsidP="00D61CF4">
      <w:pPr>
        <w:pStyle w:val="Heading3"/>
        <w:rPr>
          <w:rFonts w:ascii="Arial" w:hAnsi="Arial" w:cs="Arial"/>
        </w:rPr>
      </w:pPr>
      <w:bookmarkStart w:id="7" w:name="_Toc357169104"/>
      <w:r w:rsidRPr="001A7CCF">
        <w:rPr>
          <w:rFonts w:ascii="Arial" w:hAnsi="Arial" w:cs="Arial"/>
        </w:rPr>
        <w:t>Pedigree file</w:t>
      </w:r>
      <w:bookmarkEnd w:id="7"/>
    </w:p>
    <w:p w:rsidR="00E93188" w:rsidRPr="001A7CCF" w:rsidRDefault="00E93188" w:rsidP="00D61CF4">
      <w:pPr>
        <w:keepNext/>
        <w:rPr>
          <w:rFonts w:cs="Arial"/>
        </w:rPr>
      </w:pPr>
      <w:r w:rsidRPr="001A7CCF">
        <w:rPr>
          <w:rFonts w:cs="Arial"/>
        </w:rPr>
        <w:t>The pedigree file is a file containing a list of all individuals and their parents. An example</w:t>
      </w:r>
      <w:r w:rsidR="0075721D">
        <w:rPr>
          <w:rFonts w:cs="Arial"/>
        </w:rPr>
        <w:t xml:space="preserve"> (</w:t>
      </w:r>
      <w:proofErr w:type="spellStart"/>
      <w:r w:rsidR="0075721D">
        <w:rPr>
          <w:rFonts w:cs="Arial"/>
        </w:rPr>
        <w:t>example.ped</w:t>
      </w:r>
      <w:proofErr w:type="spellEnd"/>
      <w:r w:rsidR="0075721D">
        <w:rPr>
          <w:rFonts w:cs="Arial"/>
        </w:rPr>
        <w:t>)</w:t>
      </w:r>
      <w:r w:rsidRPr="001A7CCF">
        <w:rPr>
          <w:rFonts w:cs="Arial"/>
        </w:rPr>
        <w:t xml:space="preserve"> follows:</w:t>
      </w:r>
    </w:p>
    <w:p w:rsidR="00E93188" w:rsidRPr="001A7CCF" w:rsidRDefault="00E93188" w:rsidP="00E93188">
      <w:pPr>
        <w:pStyle w:val="NoSpacing"/>
        <w:keepNext/>
        <w:tabs>
          <w:tab w:val="left" w:pos="709"/>
          <w:tab w:val="left" w:pos="1701"/>
        </w:tabs>
        <w:rPr>
          <w:rFonts w:cs="Arial"/>
        </w:rPr>
      </w:pPr>
      <w:r w:rsidRPr="001A7CCF">
        <w:rPr>
          <w:rFonts w:cs="Arial"/>
        </w:rPr>
        <w:t>Name</w:t>
      </w:r>
      <w:r w:rsidRPr="001A7CCF">
        <w:rPr>
          <w:rFonts w:cs="Arial"/>
        </w:rPr>
        <w:tab/>
        <w:t>Parent1</w:t>
      </w:r>
      <w:r w:rsidRPr="001A7CCF">
        <w:rPr>
          <w:rFonts w:cs="Arial"/>
        </w:rPr>
        <w:tab/>
        <w:t>Parent2</w:t>
      </w:r>
    </w:p>
    <w:p w:rsidR="00E93188" w:rsidRPr="001A7CCF" w:rsidRDefault="00E93188" w:rsidP="00E93188">
      <w:pPr>
        <w:pStyle w:val="NoSpacing"/>
        <w:keepNext/>
        <w:tabs>
          <w:tab w:val="left" w:pos="709"/>
          <w:tab w:val="left" w:pos="1701"/>
        </w:tabs>
        <w:rPr>
          <w:rFonts w:cs="Arial"/>
        </w:rPr>
      </w:pPr>
      <w:r w:rsidRPr="001A7CCF">
        <w:rPr>
          <w:rFonts w:cs="Arial"/>
        </w:rPr>
        <w:t>P1</w:t>
      </w:r>
      <w:r w:rsidRPr="001A7CCF">
        <w:rPr>
          <w:rFonts w:cs="Arial"/>
        </w:rPr>
        <w:tab/>
        <w:t>NA</w:t>
      </w:r>
      <w:r w:rsidRPr="001A7CCF">
        <w:rPr>
          <w:rFonts w:cs="Aria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P2</w:t>
      </w:r>
      <w:r w:rsidRPr="002630BC">
        <w:rPr>
          <w:rFonts w:cs="Arial"/>
          <w:lang w:val="nl-NL"/>
        </w:rPr>
        <w:tab/>
        <w:t>NA</w:t>
      </w:r>
      <w:r w:rsidRPr="002630BC">
        <w:rPr>
          <w:rFonts w:cs="Arial"/>
          <w:lang w:val="nl-NL"/>
        </w:rPr>
        <w:tab/>
        <w:t>NA</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F1_1</w:t>
      </w:r>
      <w:r w:rsidRPr="002630BC">
        <w:rPr>
          <w:rFonts w:cs="Arial"/>
          <w:lang w:val="nl-NL"/>
        </w:rPr>
        <w:tab/>
        <w:t>P1</w:t>
      </w:r>
      <w:r w:rsidRPr="002630BC">
        <w:rPr>
          <w:rFonts w:cs="Arial"/>
          <w:lang w:val="nl-NL"/>
        </w:rPr>
        <w:tab/>
        <w:t>P2</w:t>
      </w:r>
    </w:p>
    <w:p w:rsidR="00E93188" w:rsidRPr="002630BC" w:rsidRDefault="00E93188" w:rsidP="00E93188">
      <w:pPr>
        <w:pStyle w:val="NoSpacing"/>
        <w:keepNext/>
        <w:tabs>
          <w:tab w:val="left" w:pos="709"/>
          <w:tab w:val="left" w:pos="1701"/>
        </w:tabs>
        <w:rPr>
          <w:rFonts w:cs="Arial"/>
          <w:lang w:val="nl-NL"/>
        </w:rPr>
      </w:pPr>
      <w:r w:rsidRPr="002630BC">
        <w:rPr>
          <w:rFonts w:cs="Arial"/>
          <w:lang w:val="nl-NL"/>
        </w:rPr>
        <w:t>F1_2</w:t>
      </w:r>
      <w:r w:rsidRPr="002630BC">
        <w:rPr>
          <w:rFonts w:cs="Arial"/>
          <w:lang w:val="nl-NL"/>
        </w:rPr>
        <w:tab/>
        <w:t>P1</w:t>
      </w:r>
      <w:r w:rsidRPr="002630BC">
        <w:rPr>
          <w:rFonts w:cs="Arial"/>
          <w:lang w:val="nl-NL"/>
        </w:rPr>
        <w:tab/>
        <w:t>P2</w:t>
      </w:r>
    </w:p>
    <w:p w:rsidR="00E93188" w:rsidRPr="001A7CCF" w:rsidRDefault="00E93188" w:rsidP="00E93188">
      <w:pPr>
        <w:pStyle w:val="NoSpacing"/>
        <w:keepNext/>
        <w:tabs>
          <w:tab w:val="left" w:pos="709"/>
          <w:tab w:val="left" w:pos="1701"/>
        </w:tabs>
        <w:rPr>
          <w:rFonts w:cs="Arial"/>
        </w:rPr>
      </w:pPr>
      <w:r w:rsidRPr="001A7CCF">
        <w:rPr>
          <w:rFonts w:cs="Arial"/>
        </w:rPr>
        <w:t>F1_3</w:t>
      </w:r>
      <w:r w:rsidRPr="001A7CCF">
        <w:rPr>
          <w:rFonts w:cs="Arial"/>
        </w:rPr>
        <w:tab/>
        <w:t>P1</w:t>
      </w:r>
      <w:r w:rsidRPr="001A7CCF">
        <w:rPr>
          <w:rFonts w:cs="Arial"/>
        </w:rPr>
        <w:tab/>
        <w:t>P2</w:t>
      </w:r>
    </w:p>
    <w:p w:rsidR="00E93188" w:rsidRPr="001A7CCF" w:rsidRDefault="00E93188" w:rsidP="00E93188">
      <w:pPr>
        <w:pStyle w:val="NoSpacing"/>
        <w:keepNext/>
        <w:tabs>
          <w:tab w:val="left" w:pos="709"/>
          <w:tab w:val="left" w:pos="1701"/>
        </w:tabs>
        <w:rPr>
          <w:rFonts w:cs="Arial"/>
        </w:rPr>
      </w:pPr>
      <w:r w:rsidRPr="001A7CCF">
        <w:rPr>
          <w:rFonts w:cs="Arial"/>
        </w:rPr>
        <w:t>F1_4</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r w:rsidRPr="001A7CCF">
        <w:rPr>
          <w:rFonts w:cs="Arial"/>
        </w:rPr>
        <w:t>F1_5</w:t>
      </w:r>
      <w:r w:rsidRPr="001A7CCF">
        <w:rPr>
          <w:rFonts w:cs="Arial"/>
        </w:rPr>
        <w:tab/>
        <w:t>P1</w:t>
      </w:r>
      <w:r w:rsidRPr="001A7CCF">
        <w:rPr>
          <w:rFonts w:cs="Arial"/>
        </w:rPr>
        <w:tab/>
        <w:t>P2</w:t>
      </w:r>
    </w:p>
    <w:p w:rsidR="00E93188" w:rsidRPr="001A7CCF" w:rsidRDefault="00E93188" w:rsidP="00E93188">
      <w:pPr>
        <w:pStyle w:val="NoSpacing"/>
        <w:tabs>
          <w:tab w:val="left" w:pos="709"/>
          <w:tab w:val="left" w:pos="1701"/>
        </w:tabs>
        <w:rPr>
          <w:rFonts w:cs="Arial"/>
        </w:rPr>
      </w:pPr>
    </w:p>
    <w:p w:rsidR="00E93188" w:rsidRPr="001A7CCF" w:rsidRDefault="00E93188" w:rsidP="00E93188">
      <w:pPr>
        <w:rPr>
          <w:rFonts w:cs="Arial"/>
        </w:rPr>
      </w:pPr>
      <w:r w:rsidRPr="001A7CCF">
        <w:rPr>
          <w:rFonts w:cs="Arial"/>
        </w:rPr>
        <w:t xml:space="preserve">The header line must be present (upper/lower case not relevant). The next lines each specify one individual. For each individual either both parents must be missing (for founders, as in the first two individuals) or both parents must be known (they may be identical, to specify a selfing).  The string used to indicate a missing parent must be </w:t>
      </w:r>
      <w:r w:rsidR="00DB3C11" w:rsidRPr="001A7CCF">
        <w:rPr>
          <w:rFonts w:cs="Arial"/>
        </w:rPr>
        <w:t>specified</w:t>
      </w:r>
      <w:r w:rsidRPr="001A7CCF">
        <w:rPr>
          <w:rFonts w:cs="Arial"/>
        </w:rPr>
        <w:t xml:space="preserve"> by the MISSING parameter in the parameter file, if different from the default. All names must be separated by blanks (tabs and/or spaces) and names may not contain blanks. Empty lines and lines starting with a semicolon are allowed and ignored, which allows to “comment out” some individuals.</w:t>
      </w:r>
    </w:p>
    <w:p w:rsidR="00E93188" w:rsidRPr="001A7CCF" w:rsidRDefault="00E93188" w:rsidP="00E93188">
      <w:pPr>
        <w:rPr>
          <w:rFonts w:cs="Arial"/>
        </w:rPr>
      </w:pPr>
      <w:r w:rsidRPr="001A7CCF">
        <w:rPr>
          <w:rFonts w:cs="Arial"/>
        </w:rPr>
        <w:t>The pedigree does not have to be sorted; PedigreeSim will sort the pedigree such that each individual appears after both parents. If this is already the case no sorting will be done. If sorting is done, or if the pedigree is generated automatically by specifying a standard population type a file &lt;output</w:t>
      </w:r>
      <w:r w:rsidR="009A2C7B" w:rsidRPr="001A7CCF">
        <w:rPr>
          <w:rFonts w:cs="Arial"/>
        </w:rPr>
        <w:t>&gt;.</w:t>
      </w:r>
      <w:proofErr w:type="spellStart"/>
      <w:r w:rsidR="009A2C7B" w:rsidRPr="001A7CCF">
        <w:rPr>
          <w:rFonts w:cs="Arial"/>
        </w:rPr>
        <w:t>ped</w:t>
      </w:r>
      <w:proofErr w:type="spellEnd"/>
      <w:r w:rsidRPr="001A7CCF">
        <w:rPr>
          <w:rFonts w:cs="Arial"/>
        </w:rPr>
        <w:t xml:space="preserve"> is written containing the</w:t>
      </w:r>
      <w:r w:rsidR="009A2C7B" w:rsidRPr="001A7CCF">
        <w:rPr>
          <w:rFonts w:cs="Arial"/>
        </w:rPr>
        <w:t xml:space="preserve"> sorted</w:t>
      </w:r>
      <w:r w:rsidRPr="001A7CCF">
        <w:rPr>
          <w:rFonts w:cs="Arial"/>
        </w:rPr>
        <w:t xml:space="preserve"> pedigree.</w:t>
      </w:r>
    </w:p>
    <w:p w:rsidR="002D27CB" w:rsidRPr="001A7CCF" w:rsidRDefault="002D27CB" w:rsidP="00BA1014">
      <w:pPr>
        <w:pStyle w:val="Heading3"/>
        <w:rPr>
          <w:rFonts w:ascii="Arial" w:hAnsi="Arial" w:cs="Arial"/>
        </w:rPr>
      </w:pPr>
      <w:bookmarkStart w:id="8" w:name="_Toc357169105"/>
      <w:r w:rsidRPr="001A7CCF">
        <w:rPr>
          <w:rFonts w:ascii="Arial" w:hAnsi="Arial" w:cs="Arial"/>
        </w:rPr>
        <w:t>Chromosome file</w:t>
      </w:r>
      <w:bookmarkEnd w:id="8"/>
    </w:p>
    <w:p w:rsidR="002D27CB" w:rsidRPr="001A7CCF" w:rsidRDefault="002D27CB" w:rsidP="00872B51">
      <w:pPr>
        <w:pStyle w:val="NoSpacing"/>
        <w:rPr>
          <w:rFonts w:cs="Arial"/>
        </w:rPr>
      </w:pPr>
      <w:r w:rsidRPr="001A7CCF">
        <w:rPr>
          <w:rFonts w:cs="Arial"/>
        </w:rPr>
        <w:t xml:space="preserve">The chromosome file is a file containing the properties of all chromosomes. An example </w:t>
      </w:r>
      <w:r w:rsidR="0075721D">
        <w:rPr>
          <w:rFonts w:cs="Arial"/>
        </w:rPr>
        <w:t>(</w:t>
      </w:r>
      <w:proofErr w:type="spellStart"/>
      <w:r w:rsidR="0075721D">
        <w:rPr>
          <w:rFonts w:cs="Arial"/>
        </w:rPr>
        <w:t>example.chrom</w:t>
      </w:r>
      <w:proofErr w:type="spellEnd"/>
      <w:r w:rsidR="0075721D">
        <w:rPr>
          <w:rFonts w:cs="Arial"/>
        </w:rPr>
        <w:t xml:space="preserve">) </w:t>
      </w:r>
      <w:r w:rsidRPr="001A7CCF">
        <w:rPr>
          <w:rFonts w:cs="Arial"/>
        </w:rPr>
        <w:t>is as follows:</w:t>
      </w:r>
    </w:p>
    <w:p w:rsidR="00BA1014" w:rsidRPr="001A7CCF" w:rsidRDefault="00BA1014" w:rsidP="00872B51">
      <w:pPr>
        <w:pStyle w:val="NoSpacing"/>
        <w:rPr>
          <w:rFonts w:cs="Arial"/>
        </w:rPr>
      </w:pP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chromosome</w:t>
      </w:r>
      <w:r w:rsidRPr="001A7CCF">
        <w:rPr>
          <w:rFonts w:cs="Arial"/>
        </w:rPr>
        <w:tab/>
        <w:t>length</w:t>
      </w:r>
      <w:r w:rsidRPr="001A7CCF">
        <w:rPr>
          <w:rFonts w:cs="Arial"/>
        </w:rPr>
        <w:tab/>
        <w:t>centromere</w:t>
      </w:r>
      <w:r w:rsidRPr="001A7CCF">
        <w:rPr>
          <w:rFonts w:cs="Arial"/>
        </w:rPr>
        <w:tab/>
      </w:r>
      <w:proofErr w:type="spellStart"/>
      <w:r w:rsidRPr="001A7CCF">
        <w:rPr>
          <w:rFonts w:cs="Arial"/>
        </w:rPr>
        <w:t>prefPairing</w:t>
      </w:r>
      <w:proofErr w:type="spellEnd"/>
      <w:r w:rsidRPr="001A7CCF">
        <w:rPr>
          <w:rFonts w:cs="Arial"/>
        </w:rPr>
        <w:tab/>
        <w:t>quadrivalents</w:t>
      </w:r>
    </w:p>
    <w:p w:rsidR="002D27CB" w:rsidRPr="001A7CCF" w:rsidRDefault="002D27CB" w:rsidP="007C1EB2">
      <w:pPr>
        <w:pStyle w:val="NoSpacing"/>
        <w:keepNext/>
        <w:tabs>
          <w:tab w:val="left" w:pos="1418"/>
          <w:tab w:val="left" w:pos="2268"/>
          <w:tab w:val="left" w:pos="3686"/>
          <w:tab w:val="left" w:pos="5245"/>
          <w:tab w:val="left" w:pos="7088"/>
        </w:tabs>
        <w:rPr>
          <w:rFonts w:cs="Arial"/>
        </w:rPr>
      </w:pPr>
      <w:r w:rsidRPr="001A7CCF">
        <w:rPr>
          <w:rFonts w:cs="Arial"/>
        </w:rPr>
        <w:t>A</w:t>
      </w:r>
      <w:r w:rsidRPr="001A7CCF">
        <w:rPr>
          <w:rFonts w:cs="Arial"/>
        </w:rPr>
        <w:tab/>
        <w:t>100.0</w:t>
      </w:r>
      <w:r w:rsidRPr="001A7CCF">
        <w:rPr>
          <w:rFonts w:cs="Arial"/>
        </w:rPr>
        <w:tab/>
        <w:t>20.0</w:t>
      </w:r>
      <w:r w:rsidRPr="001A7CCF">
        <w:rPr>
          <w:rFonts w:cs="Arial"/>
        </w:rPr>
        <w:tab/>
        <w:t>1.00</w:t>
      </w:r>
      <w:r w:rsidRPr="001A7CCF">
        <w:rPr>
          <w:rFonts w:cs="Arial"/>
        </w:rPr>
        <w:tab/>
        <w:t>0.0</w:t>
      </w:r>
    </w:p>
    <w:p w:rsidR="00BA1014" w:rsidRPr="001A7CCF" w:rsidRDefault="002D27CB" w:rsidP="002D27CB">
      <w:pPr>
        <w:pStyle w:val="NoSpacing"/>
        <w:tabs>
          <w:tab w:val="left" w:pos="1418"/>
          <w:tab w:val="left" w:pos="2268"/>
          <w:tab w:val="left" w:pos="3686"/>
          <w:tab w:val="left" w:pos="5245"/>
          <w:tab w:val="left" w:pos="7088"/>
        </w:tabs>
        <w:rPr>
          <w:rFonts w:cs="Arial"/>
        </w:rPr>
      </w:pPr>
      <w:r w:rsidRPr="001A7CCF">
        <w:rPr>
          <w:rFonts w:cs="Arial"/>
        </w:rPr>
        <w:t>B</w:t>
      </w:r>
      <w:r w:rsidRPr="001A7CCF">
        <w:rPr>
          <w:rFonts w:cs="Arial"/>
        </w:rPr>
        <w:tab/>
        <w:t>100.0</w:t>
      </w:r>
      <w:r w:rsidRPr="001A7CCF">
        <w:rPr>
          <w:rFonts w:cs="Arial"/>
        </w:rPr>
        <w:tab/>
        <w:t>20.0</w:t>
      </w:r>
      <w:r w:rsidRPr="001A7CCF">
        <w:rPr>
          <w:rFonts w:cs="Arial"/>
        </w:rPr>
        <w:tab/>
        <w:t>0.67</w:t>
      </w:r>
      <w:r w:rsidRPr="001A7CCF">
        <w:rPr>
          <w:rFonts w:cs="Arial"/>
        </w:rPr>
        <w:tab/>
        <w:t>1.0</w:t>
      </w:r>
    </w:p>
    <w:p w:rsidR="007C1EB2" w:rsidRPr="001A7CCF" w:rsidRDefault="007C1EB2" w:rsidP="002D27CB">
      <w:pPr>
        <w:pStyle w:val="NoSpacing"/>
        <w:tabs>
          <w:tab w:val="left" w:pos="1418"/>
          <w:tab w:val="left" w:pos="2268"/>
          <w:tab w:val="left" w:pos="3686"/>
          <w:tab w:val="left" w:pos="5245"/>
          <w:tab w:val="left" w:pos="7088"/>
        </w:tabs>
        <w:rPr>
          <w:rFonts w:cs="Arial"/>
        </w:rPr>
      </w:pPr>
    </w:p>
    <w:p w:rsidR="002D27CB" w:rsidRDefault="00E93188" w:rsidP="002D27CB">
      <w:pPr>
        <w:pStyle w:val="NoSpacing"/>
        <w:rPr>
          <w:rFonts w:cs="Arial"/>
        </w:rPr>
      </w:pPr>
      <w:r w:rsidRPr="001A7CCF">
        <w:rPr>
          <w:rFonts w:cs="Arial"/>
        </w:rPr>
        <w:t xml:space="preserve">For diploid populations the last two columns may be omitted. </w:t>
      </w:r>
      <w:r w:rsidR="002D27CB" w:rsidRPr="001A7CCF">
        <w:rPr>
          <w:rFonts w:cs="Arial"/>
        </w:rPr>
        <w:t xml:space="preserve">The </w:t>
      </w:r>
      <w:r w:rsidR="00856DB5" w:rsidRPr="001A7CCF">
        <w:rPr>
          <w:rFonts w:cs="Arial"/>
        </w:rPr>
        <w:t>header line (at least the first 3 captions</w:t>
      </w:r>
      <w:r w:rsidR="00422F0D" w:rsidRPr="001A7CCF">
        <w:rPr>
          <w:rFonts w:cs="Arial"/>
        </w:rPr>
        <w:t>, upper/lower case not relevant)</w:t>
      </w:r>
      <w:r w:rsidR="00856DB5" w:rsidRPr="001A7CCF">
        <w:rPr>
          <w:rFonts w:cs="Arial"/>
        </w:rPr>
        <w:t xml:space="preserve"> is required.</w:t>
      </w:r>
      <w:r w:rsidR="00BA1014" w:rsidRPr="001A7CCF">
        <w:rPr>
          <w:rFonts w:cs="Arial"/>
        </w:rPr>
        <w:t xml:space="preserve"> The subsequent lines each </w:t>
      </w:r>
      <w:r w:rsidR="009560A9" w:rsidRPr="001A7CCF">
        <w:rPr>
          <w:rFonts w:cs="Arial"/>
        </w:rPr>
        <w:t xml:space="preserve">list </w:t>
      </w:r>
      <w:r w:rsidR="00BA1014" w:rsidRPr="001A7CCF">
        <w:rPr>
          <w:rFonts w:cs="Arial"/>
        </w:rPr>
        <w:t>one chromosome, with the name, the length and centromere positions (in cM) and t</w:t>
      </w:r>
      <w:r w:rsidR="007C1EB2" w:rsidRPr="001A7CCF">
        <w:rPr>
          <w:rFonts w:cs="Arial"/>
        </w:rPr>
        <w:t>wo</w:t>
      </w:r>
      <w:r w:rsidR="00BA1014" w:rsidRPr="001A7CCF">
        <w:rPr>
          <w:rFonts w:cs="Arial"/>
        </w:rPr>
        <w:t xml:space="preserve"> probabilities that are only relevant in the case of </w:t>
      </w:r>
      <w:r w:rsidR="00DF5834">
        <w:rPr>
          <w:rFonts w:cs="Arial"/>
        </w:rPr>
        <w:t>poly</w:t>
      </w:r>
      <w:r w:rsidR="00BA1014" w:rsidRPr="001A7CCF">
        <w:rPr>
          <w:rFonts w:cs="Arial"/>
        </w:rPr>
        <w:t xml:space="preserve">ploids (see </w:t>
      </w:r>
      <w:r w:rsidR="00F93C5E">
        <w:rPr>
          <w:rFonts w:cs="Arial"/>
        </w:rPr>
        <w:t>below</w:t>
      </w:r>
      <w:r w:rsidR="00DB3C11" w:rsidRPr="001A7CCF">
        <w:rPr>
          <w:rFonts w:cs="Arial"/>
        </w:rPr>
        <w:t>)</w:t>
      </w:r>
      <w:r w:rsidR="00BA1014" w:rsidRPr="001A7CCF">
        <w:rPr>
          <w:rFonts w:cs="Arial"/>
        </w:rPr>
        <w:t xml:space="preserve">. </w:t>
      </w:r>
      <w:r w:rsidR="00F93C5E">
        <w:rPr>
          <w:rFonts w:cs="Arial"/>
        </w:rPr>
        <w:t>T</w:t>
      </w:r>
      <w:r w:rsidR="00BA1014" w:rsidRPr="001A7CCF">
        <w:rPr>
          <w:rFonts w:cs="Arial"/>
        </w:rPr>
        <w:t>he chromosome name must not contain spaces. The columns must be separated by blanks (spaces or tabs) and all except the first may only contain numbers.</w:t>
      </w:r>
      <w:r w:rsidR="00FB4758" w:rsidRPr="001A7CCF">
        <w:rPr>
          <w:rFonts w:cs="Arial"/>
        </w:rPr>
        <w:t xml:space="preserve"> </w:t>
      </w:r>
      <w:r w:rsidR="003F2620" w:rsidRPr="001A7CCF">
        <w:rPr>
          <w:rFonts w:cs="Arial"/>
        </w:rPr>
        <w:t xml:space="preserve">No missing data are allowed. </w:t>
      </w:r>
      <w:r w:rsidR="00FB4758" w:rsidRPr="001A7CCF">
        <w:rPr>
          <w:rFonts w:cs="Arial"/>
        </w:rPr>
        <w:t>Empty lines and lines starting with a semicolon are allowed and are ignored, w</w:t>
      </w:r>
      <w:r w:rsidR="00F05581" w:rsidRPr="001A7CCF">
        <w:rPr>
          <w:rFonts w:cs="Arial"/>
        </w:rPr>
        <w:t>hich</w:t>
      </w:r>
      <w:r w:rsidR="00FB4758" w:rsidRPr="001A7CCF">
        <w:rPr>
          <w:rFonts w:cs="Arial"/>
        </w:rPr>
        <w:t xml:space="preserve"> allows to “comment out” some chromosomes.</w:t>
      </w:r>
    </w:p>
    <w:p w:rsidR="00F93C5E" w:rsidRDefault="00F93C5E" w:rsidP="002D27CB">
      <w:pPr>
        <w:pStyle w:val="NoSpacing"/>
        <w:rPr>
          <w:rFonts w:cs="Arial"/>
        </w:rPr>
      </w:pPr>
      <w:r>
        <w:rPr>
          <w:rFonts w:cs="Arial"/>
        </w:rPr>
        <w:t xml:space="preserve">The </w:t>
      </w:r>
      <w:proofErr w:type="spellStart"/>
      <w:r>
        <w:rPr>
          <w:rFonts w:cs="Arial"/>
        </w:rPr>
        <w:t>prefPairing</w:t>
      </w:r>
      <w:proofErr w:type="spellEnd"/>
      <w:r>
        <w:rPr>
          <w:rFonts w:cs="Arial"/>
        </w:rPr>
        <w:t xml:space="preserve"> column specifies the amount of preferential paining in </w:t>
      </w:r>
      <w:r w:rsidR="00DF5834">
        <w:rPr>
          <w:rFonts w:cs="Arial"/>
        </w:rPr>
        <w:t>poly</w:t>
      </w:r>
      <w:r>
        <w:rPr>
          <w:rFonts w:cs="Arial"/>
        </w:rPr>
        <w:t>ploids, from 0.0 (all combinations have equal probability</w:t>
      </w:r>
      <w:r w:rsidR="00D66323">
        <w:rPr>
          <w:rFonts w:cs="Arial"/>
        </w:rPr>
        <w:t xml:space="preserve">, as in </w:t>
      </w:r>
      <w:proofErr w:type="spellStart"/>
      <w:r w:rsidR="00D66323">
        <w:rPr>
          <w:rFonts w:cs="Arial"/>
        </w:rPr>
        <w:t>auto</w:t>
      </w:r>
      <w:r w:rsidR="00DF5834">
        <w:rPr>
          <w:rFonts w:cs="Arial"/>
        </w:rPr>
        <w:t>poly</w:t>
      </w:r>
      <w:r w:rsidR="00D66323">
        <w:rPr>
          <w:rFonts w:cs="Arial"/>
        </w:rPr>
        <w:t>ploids</w:t>
      </w:r>
      <w:proofErr w:type="spellEnd"/>
      <w:r>
        <w:rPr>
          <w:rFonts w:cs="Arial"/>
        </w:rPr>
        <w:t>) to 1.0 (</w:t>
      </w:r>
      <w:r w:rsidR="00373FA2">
        <w:rPr>
          <w:rFonts w:cs="Arial"/>
        </w:rPr>
        <w:t xml:space="preserve">fully preferential pairing, as in </w:t>
      </w:r>
      <w:r w:rsidR="00DF5834">
        <w:rPr>
          <w:rFonts w:cs="Arial"/>
        </w:rPr>
        <w:t>allopolyp</w:t>
      </w:r>
      <w:r w:rsidR="00373FA2">
        <w:rPr>
          <w:rFonts w:cs="Arial"/>
        </w:rPr>
        <w:t>loids).</w:t>
      </w:r>
    </w:p>
    <w:p w:rsidR="00373FA2" w:rsidRDefault="00373FA2" w:rsidP="002D27CB">
      <w:pPr>
        <w:pStyle w:val="NoSpacing"/>
        <w:rPr>
          <w:rFonts w:cs="Arial"/>
        </w:rPr>
      </w:pPr>
      <w:r>
        <w:rPr>
          <w:rFonts w:cs="Arial"/>
        </w:rPr>
        <w:t>The quadrivalents column specifies the fraction of quadrivalents. This column has no effect (but must still be present) when in the parameter file NATURALPAIRING = 1 (the default value): in that case the fraction quadrivalent</w:t>
      </w:r>
      <w:r w:rsidR="00D66323">
        <w:rPr>
          <w:rFonts w:cs="Arial"/>
        </w:rPr>
        <w:t>s</w:t>
      </w:r>
      <w:r>
        <w:rPr>
          <w:rFonts w:cs="Arial"/>
        </w:rPr>
        <w:t xml:space="preserve"> arises automatically from the pairing process at the telomeres.</w:t>
      </w:r>
      <w:r w:rsidR="00DF5834">
        <w:rPr>
          <w:rFonts w:cs="Arial"/>
        </w:rPr>
        <w:t xml:space="preserve"> If NATURALPAIRING = 0, </w:t>
      </w:r>
      <w:r w:rsidR="007222EB">
        <w:rPr>
          <w:rFonts w:cs="Arial"/>
        </w:rPr>
        <w:t xml:space="preserve">the number of quadrivalents for a given chromosome in a given meiosis is a random number drawn from a binomial distribution with parameters n (the maximum number of quadrivalents given the ploidy: 1 in tetra- and hexaploids, 2 in </w:t>
      </w:r>
      <w:proofErr w:type="spellStart"/>
      <w:r w:rsidR="007222EB">
        <w:rPr>
          <w:rFonts w:cs="Arial"/>
        </w:rPr>
        <w:t>octo</w:t>
      </w:r>
      <w:proofErr w:type="spellEnd"/>
      <w:r w:rsidR="007222EB">
        <w:rPr>
          <w:rFonts w:cs="Arial"/>
        </w:rPr>
        <w:t xml:space="preserve">- and </w:t>
      </w:r>
      <w:proofErr w:type="spellStart"/>
      <w:r w:rsidR="007222EB">
        <w:rPr>
          <w:rFonts w:cs="Arial"/>
        </w:rPr>
        <w:t>decaploids</w:t>
      </w:r>
      <w:proofErr w:type="spellEnd"/>
      <w:r w:rsidR="007222EB">
        <w:rPr>
          <w:rFonts w:cs="Arial"/>
        </w:rPr>
        <w:t xml:space="preserve"> etc.) and p = the </w:t>
      </w:r>
      <w:r w:rsidR="00812DBE">
        <w:rPr>
          <w:rFonts w:cs="Arial"/>
        </w:rPr>
        <w:t>fraction of quadrivalents</w:t>
      </w:r>
      <w:r w:rsidR="007222EB">
        <w:rPr>
          <w:rFonts w:cs="Arial"/>
        </w:rPr>
        <w:t>. Table 2 shows th</w:t>
      </w:r>
      <w:r w:rsidR="00812DBE">
        <w:rPr>
          <w:rFonts w:cs="Arial"/>
        </w:rPr>
        <w:t>e expected proportions of meiose</w:t>
      </w:r>
      <w:r w:rsidR="007222EB">
        <w:rPr>
          <w:rFonts w:cs="Arial"/>
        </w:rPr>
        <w:t>s with different numbers of quadrivalents, given some ploidy level</w:t>
      </w:r>
      <w:r w:rsidR="00CF067B">
        <w:rPr>
          <w:rFonts w:cs="Arial"/>
        </w:rPr>
        <w:t>s</w:t>
      </w:r>
      <w:r w:rsidR="007222EB">
        <w:rPr>
          <w:rFonts w:cs="Arial"/>
        </w:rPr>
        <w:t xml:space="preserve"> and p</w:t>
      </w:r>
      <w:r w:rsidR="00CF067B">
        <w:rPr>
          <w:rFonts w:cs="Arial"/>
        </w:rPr>
        <w:t>=0.5. If the fraction quadrivalents is</w:t>
      </w:r>
      <w:r w:rsidR="00A80E1A">
        <w:rPr>
          <w:rFonts w:cs="Arial"/>
        </w:rPr>
        <w:t xml:space="preserve"> 0 only</w:t>
      </w:r>
      <w:r w:rsidR="00CF067B">
        <w:rPr>
          <w:rFonts w:cs="Arial"/>
        </w:rPr>
        <w:t xml:space="preserve"> bivalents are formed; if it is 1.0 only quadrivalents are formed if the ploidy level is divisible by 4 (tetraploid, </w:t>
      </w:r>
      <w:proofErr w:type="spellStart"/>
      <w:r w:rsidR="00CF067B">
        <w:rPr>
          <w:rFonts w:cs="Arial"/>
        </w:rPr>
        <w:t>octoploid</w:t>
      </w:r>
      <w:proofErr w:type="spellEnd"/>
      <w:r w:rsidR="00CF067B">
        <w:rPr>
          <w:rFonts w:cs="Arial"/>
        </w:rPr>
        <w:t xml:space="preserve"> etc.), </w:t>
      </w:r>
      <w:r w:rsidR="00812DBE">
        <w:rPr>
          <w:rFonts w:cs="Arial"/>
        </w:rPr>
        <w:t xml:space="preserve">else (e.g. in hexaploids, </w:t>
      </w:r>
      <w:proofErr w:type="spellStart"/>
      <w:r w:rsidR="00812DBE">
        <w:rPr>
          <w:rFonts w:cs="Arial"/>
        </w:rPr>
        <w:t>decaploids</w:t>
      </w:r>
      <w:proofErr w:type="spellEnd"/>
      <w:r w:rsidR="00812DBE">
        <w:rPr>
          <w:rFonts w:cs="Arial"/>
        </w:rPr>
        <w:t xml:space="preserve"> etc.)</w:t>
      </w:r>
      <w:r w:rsidR="00CF067B">
        <w:rPr>
          <w:rFonts w:cs="Arial"/>
        </w:rPr>
        <w:t xml:space="preserve"> </w:t>
      </w:r>
      <w:r w:rsidR="00A80E1A">
        <w:rPr>
          <w:rFonts w:cs="Arial"/>
        </w:rPr>
        <w:t>also one bivalent is</w:t>
      </w:r>
      <w:r w:rsidR="00812DBE">
        <w:rPr>
          <w:rFonts w:cs="Arial"/>
        </w:rPr>
        <w:t xml:space="preserve"> formed</w:t>
      </w:r>
      <w:r w:rsidR="00A80E1A">
        <w:rPr>
          <w:rFonts w:cs="Arial"/>
        </w:rPr>
        <w:t>.</w:t>
      </w:r>
    </w:p>
    <w:p w:rsidR="007222EB" w:rsidRDefault="007222EB" w:rsidP="002D27CB">
      <w:pPr>
        <w:pStyle w:val="NoSpacing"/>
        <w:rPr>
          <w:rFonts w:cs="Arial"/>
        </w:rPr>
      </w:pPr>
    </w:p>
    <w:p w:rsidR="00AB73F2" w:rsidRPr="00D61CF4" w:rsidRDefault="00D61CF4" w:rsidP="00D61CF4">
      <w:pPr>
        <w:pStyle w:val="NoSpacing"/>
        <w:keepNext/>
        <w:rPr>
          <w:rFonts w:cs="Arial"/>
          <w:b/>
        </w:rPr>
      </w:pPr>
      <w:r>
        <w:rPr>
          <w:rFonts w:cs="Arial"/>
          <w:b/>
        </w:rPr>
        <w:lastRenderedPageBreak/>
        <w:t>Table 2. Quadrivalent frequency distributions</w:t>
      </w:r>
      <w:r w:rsidR="00AB73F2" w:rsidRPr="00D61CF4">
        <w:rPr>
          <w:rFonts w:cs="Arial"/>
          <w:b/>
        </w:rPr>
        <w:t xml:space="preserve"> with fraction quadrivalents = 0.5</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4"/>
        <w:gridCol w:w="1368"/>
        <w:gridCol w:w="1257"/>
        <w:gridCol w:w="1246"/>
        <w:gridCol w:w="1212"/>
      </w:tblGrid>
      <w:tr w:rsidR="00AB73F2" w:rsidTr="00EC2482">
        <w:tc>
          <w:tcPr>
            <w:tcW w:w="1184" w:type="dxa"/>
            <w:tcBorders>
              <w:top w:val="single" w:sz="4" w:space="0" w:color="auto"/>
              <w:bottom w:val="nil"/>
            </w:tcBorders>
          </w:tcPr>
          <w:p w:rsidR="00AB73F2" w:rsidRDefault="00AB73F2" w:rsidP="002D27CB">
            <w:pPr>
              <w:pStyle w:val="NoSpacing"/>
              <w:rPr>
                <w:rFonts w:cs="Arial"/>
              </w:rPr>
            </w:pPr>
          </w:p>
        </w:tc>
        <w:tc>
          <w:tcPr>
            <w:tcW w:w="5083" w:type="dxa"/>
            <w:gridSpan w:val="4"/>
            <w:tcBorders>
              <w:top w:val="single" w:sz="4" w:space="0" w:color="auto"/>
              <w:bottom w:val="nil"/>
            </w:tcBorders>
          </w:tcPr>
          <w:p w:rsidR="00AB73F2" w:rsidRDefault="00AB73F2" w:rsidP="00EC2482">
            <w:pPr>
              <w:pStyle w:val="NoSpacing"/>
              <w:jc w:val="center"/>
              <w:rPr>
                <w:rFonts w:cs="Arial"/>
              </w:rPr>
            </w:pPr>
            <w:r>
              <w:rPr>
                <w:rFonts w:cs="Arial"/>
              </w:rPr>
              <w:t xml:space="preserve">Fraction meioses with … </w:t>
            </w:r>
            <w:proofErr w:type="spellStart"/>
            <w:r>
              <w:rPr>
                <w:rFonts w:cs="Arial"/>
              </w:rPr>
              <w:t>quadivalents</w:t>
            </w:r>
            <w:proofErr w:type="spellEnd"/>
          </w:p>
        </w:tc>
      </w:tr>
      <w:tr w:rsidR="00AB73F2" w:rsidTr="00EC2482">
        <w:tc>
          <w:tcPr>
            <w:tcW w:w="1184" w:type="dxa"/>
            <w:tcBorders>
              <w:top w:val="nil"/>
              <w:bottom w:val="single" w:sz="4" w:space="0" w:color="auto"/>
            </w:tcBorders>
          </w:tcPr>
          <w:p w:rsidR="00AB73F2" w:rsidRDefault="00AB73F2" w:rsidP="00AB73F2">
            <w:pPr>
              <w:pStyle w:val="NoSpacing"/>
              <w:jc w:val="center"/>
              <w:rPr>
                <w:rFonts w:cs="Arial"/>
              </w:rPr>
            </w:pPr>
            <w:r>
              <w:rPr>
                <w:rFonts w:cs="Arial"/>
              </w:rPr>
              <w:t>ploidy</w:t>
            </w:r>
          </w:p>
        </w:tc>
        <w:tc>
          <w:tcPr>
            <w:tcW w:w="1368" w:type="dxa"/>
            <w:tcBorders>
              <w:top w:val="nil"/>
              <w:bottom w:val="single" w:sz="4" w:space="0" w:color="auto"/>
            </w:tcBorders>
          </w:tcPr>
          <w:p w:rsidR="00AB73F2" w:rsidRDefault="00AB73F2" w:rsidP="00AB73F2">
            <w:pPr>
              <w:pStyle w:val="NoSpacing"/>
              <w:jc w:val="center"/>
              <w:rPr>
                <w:rFonts w:cs="Arial"/>
              </w:rPr>
            </w:pPr>
            <w:r>
              <w:rPr>
                <w:rFonts w:cs="Arial"/>
              </w:rPr>
              <w:t xml:space="preserve">0 </w:t>
            </w:r>
            <w:proofErr w:type="spellStart"/>
            <w:r>
              <w:rPr>
                <w:rFonts w:cs="Arial"/>
              </w:rPr>
              <w:t>quadriv</w:t>
            </w:r>
            <w:proofErr w:type="spellEnd"/>
            <w:r>
              <w:rPr>
                <w:rFonts w:cs="Arial"/>
              </w:rPr>
              <w:t>.</w:t>
            </w:r>
          </w:p>
        </w:tc>
        <w:tc>
          <w:tcPr>
            <w:tcW w:w="1257" w:type="dxa"/>
            <w:tcBorders>
              <w:top w:val="nil"/>
              <w:bottom w:val="single" w:sz="4" w:space="0" w:color="auto"/>
            </w:tcBorders>
          </w:tcPr>
          <w:p w:rsidR="00AB73F2" w:rsidRDefault="00AB73F2" w:rsidP="00AB73F2">
            <w:pPr>
              <w:pStyle w:val="NoSpacing"/>
              <w:jc w:val="center"/>
              <w:rPr>
                <w:rFonts w:cs="Arial"/>
              </w:rPr>
            </w:pPr>
            <w:r>
              <w:rPr>
                <w:rFonts w:cs="Arial"/>
              </w:rPr>
              <w:t xml:space="preserve">1 </w:t>
            </w:r>
            <w:proofErr w:type="spellStart"/>
            <w:r>
              <w:rPr>
                <w:rFonts w:cs="Arial"/>
              </w:rPr>
              <w:t>quadriv</w:t>
            </w:r>
            <w:proofErr w:type="spellEnd"/>
            <w:r>
              <w:rPr>
                <w:rFonts w:cs="Arial"/>
              </w:rPr>
              <w:t>.</w:t>
            </w:r>
          </w:p>
        </w:tc>
        <w:tc>
          <w:tcPr>
            <w:tcW w:w="1246" w:type="dxa"/>
            <w:tcBorders>
              <w:top w:val="nil"/>
              <w:bottom w:val="single" w:sz="4" w:space="0" w:color="auto"/>
            </w:tcBorders>
          </w:tcPr>
          <w:p w:rsidR="00AB73F2" w:rsidRDefault="00AB73F2" w:rsidP="00AB73F2">
            <w:pPr>
              <w:pStyle w:val="NoSpacing"/>
              <w:jc w:val="center"/>
              <w:rPr>
                <w:rFonts w:cs="Arial"/>
              </w:rPr>
            </w:pPr>
            <w:r>
              <w:rPr>
                <w:rFonts w:cs="Arial"/>
              </w:rPr>
              <w:t xml:space="preserve">2 </w:t>
            </w:r>
            <w:proofErr w:type="spellStart"/>
            <w:r>
              <w:rPr>
                <w:rFonts w:cs="Arial"/>
              </w:rPr>
              <w:t>quadriv</w:t>
            </w:r>
            <w:proofErr w:type="spellEnd"/>
            <w:r>
              <w:rPr>
                <w:rFonts w:cs="Arial"/>
              </w:rPr>
              <w:t>.</w:t>
            </w:r>
          </w:p>
        </w:tc>
        <w:tc>
          <w:tcPr>
            <w:tcW w:w="1212" w:type="dxa"/>
            <w:tcBorders>
              <w:top w:val="nil"/>
              <w:bottom w:val="single" w:sz="4" w:space="0" w:color="auto"/>
            </w:tcBorders>
          </w:tcPr>
          <w:p w:rsidR="00AB73F2" w:rsidRDefault="00AB73F2" w:rsidP="00AB73F2">
            <w:pPr>
              <w:pStyle w:val="NoSpacing"/>
              <w:jc w:val="center"/>
              <w:rPr>
                <w:rFonts w:cs="Arial"/>
              </w:rPr>
            </w:pPr>
            <w:r>
              <w:rPr>
                <w:rFonts w:cs="Arial"/>
              </w:rPr>
              <w:t xml:space="preserve">3 </w:t>
            </w:r>
            <w:proofErr w:type="spellStart"/>
            <w:r>
              <w:rPr>
                <w:rFonts w:cs="Arial"/>
              </w:rPr>
              <w:t>quadriv</w:t>
            </w:r>
            <w:proofErr w:type="spellEnd"/>
          </w:p>
        </w:tc>
      </w:tr>
      <w:tr w:rsidR="00AB73F2" w:rsidTr="00EC2482">
        <w:tc>
          <w:tcPr>
            <w:tcW w:w="1184" w:type="dxa"/>
            <w:tcBorders>
              <w:top w:val="single" w:sz="4" w:space="0" w:color="auto"/>
            </w:tcBorders>
          </w:tcPr>
          <w:p w:rsidR="00AB73F2" w:rsidRDefault="00AB73F2" w:rsidP="00AB73F2">
            <w:pPr>
              <w:pStyle w:val="NoSpacing"/>
              <w:jc w:val="center"/>
              <w:rPr>
                <w:rFonts w:cs="Arial"/>
              </w:rPr>
            </w:pPr>
            <w:r>
              <w:rPr>
                <w:rFonts w:cs="Arial"/>
              </w:rPr>
              <w:t>2</w:t>
            </w:r>
          </w:p>
        </w:tc>
        <w:tc>
          <w:tcPr>
            <w:tcW w:w="1368" w:type="dxa"/>
            <w:tcBorders>
              <w:top w:val="single" w:sz="4" w:space="0" w:color="auto"/>
            </w:tcBorders>
          </w:tcPr>
          <w:p w:rsidR="00AB73F2" w:rsidRDefault="00AB73F2" w:rsidP="00AB73F2">
            <w:pPr>
              <w:pStyle w:val="NoSpacing"/>
              <w:jc w:val="center"/>
              <w:rPr>
                <w:rFonts w:cs="Arial"/>
              </w:rPr>
            </w:pPr>
            <w:r>
              <w:rPr>
                <w:rFonts w:cs="Arial"/>
              </w:rPr>
              <w:t>1.000</w:t>
            </w:r>
          </w:p>
        </w:tc>
        <w:tc>
          <w:tcPr>
            <w:tcW w:w="1257" w:type="dxa"/>
            <w:tcBorders>
              <w:top w:val="single" w:sz="4" w:space="0" w:color="auto"/>
            </w:tcBorders>
          </w:tcPr>
          <w:p w:rsidR="00AB73F2" w:rsidRDefault="00AB73F2" w:rsidP="00AB73F2">
            <w:pPr>
              <w:pStyle w:val="NoSpacing"/>
              <w:jc w:val="center"/>
              <w:rPr>
                <w:rFonts w:cs="Arial"/>
              </w:rPr>
            </w:pPr>
          </w:p>
        </w:tc>
        <w:tc>
          <w:tcPr>
            <w:tcW w:w="1246" w:type="dxa"/>
            <w:tcBorders>
              <w:top w:val="single" w:sz="4" w:space="0" w:color="auto"/>
            </w:tcBorders>
          </w:tcPr>
          <w:p w:rsidR="00AB73F2" w:rsidRDefault="00AB73F2" w:rsidP="00AB73F2">
            <w:pPr>
              <w:pStyle w:val="NoSpacing"/>
              <w:jc w:val="center"/>
              <w:rPr>
                <w:rFonts w:cs="Arial"/>
              </w:rPr>
            </w:pPr>
          </w:p>
        </w:tc>
        <w:tc>
          <w:tcPr>
            <w:tcW w:w="1212" w:type="dxa"/>
            <w:tcBorders>
              <w:top w:val="single" w:sz="4" w:space="0" w:color="auto"/>
            </w:tcBorders>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4</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6</w:t>
            </w:r>
          </w:p>
        </w:tc>
        <w:tc>
          <w:tcPr>
            <w:tcW w:w="1368" w:type="dxa"/>
          </w:tcPr>
          <w:p w:rsidR="00AB73F2" w:rsidRDefault="00AB73F2" w:rsidP="00AB73F2">
            <w:pPr>
              <w:pStyle w:val="NoSpacing"/>
              <w:jc w:val="center"/>
              <w:rPr>
                <w:rFonts w:cs="Arial"/>
              </w:rPr>
            </w:pPr>
            <w:r>
              <w:rPr>
                <w:rFonts w:cs="Arial"/>
              </w:rPr>
              <w:t>0.333</w:t>
            </w:r>
          </w:p>
        </w:tc>
        <w:tc>
          <w:tcPr>
            <w:tcW w:w="1257" w:type="dxa"/>
          </w:tcPr>
          <w:p w:rsidR="00AB73F2" w:rsidRDefault="00AB73F2" w:rsidP="00AB73F2">
            <w:pPr>
              <w:pStyle w:val="NoSpacing"/>
              <w:jc w:val="center"/>
              <w:rPr>
                <w:rFonts w:cs="Arial"/>
              </w:rPr>
            </w:pPr>
            <w:r>
              <w:rPr>
                <w:rFonts w:cs="Arial"/>
              </w:rPr>
              <w:t>0.667</w:t>
            </w:r>
          </w:p>
        </w:tc>
        <w:tc>
          <w:tcPr>
            <w:tcW w:w="1246" w:type="dxa"/>
          </w:tcPr>
          <w:p w:rsidR="00AB73F2" w:rsidRDefault="00AB73F2" w:rsidP="00AB73F2">
            <w:pPr>
              <w:pStyle w:val="NoSpacing"/>
              <w:jc w:val="center"/>
              <w:rPr>
                <w:rFonts w:cs="Arial"/>
              </w:rPr>
            </w:pP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8</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10</w:t>
            </w:r>
          </w:p>
        </w:tc>
        <w:tc>
          <w:tcPr>
            <w:tcW w:w="1368" w:type="dxa"/>
          </w:tcPr>
          <w:p w:rsidR="00AB73F2" w:rsidRDefault="00AB73F2" w:rsidP="00AB73F2">
            <w:pPr>
              <w:pStyle w:val="NoSpacing"/>
              <w:jc w:val="center"/>
              <w:rPr>
                <w:rFonts w:cs="Arial"/>
              </w:rPr>
            </w:pPr>
            <w:r>
              <w:rPr>
                <w:rFonts w:cs="Arial"/>
              </w:rPr>
              <w:t>0.250</w:t>
            </w:r>
          </w:p>
        </w:tc>
        <w:tc>
          <w:tcPr>
            <w:tcW w:w="1257" w:type="dxa"/>
          </w:tcPr>
          <w:p w:rsidR="00AB73F2" w:rsidRDefault="00AB73F2" w:rsidP="00AB73F2">
            <w:pPr>
              <w:pStyle w:val="NoSpacing"/>
              <w:jc w:val="center"/>
              <w:rPr>
                <w:rFonts w:cs="Arial"/>
              </w:rPr>
            </w:pPr>
            <w:r>
              <w:rPr>
                <w:rFonts w:cs="Arial"/>
              </w:rPr>
              <w:t>0.500</w:t>
            </w:r>
          </w:p>
        </w:tc>
        <w:tc>
          <w:tcPr>
            <w:tcW w:w="1246" w:type="dxa"/>
          </w:tcPr>
          <w:p w:rsidR="00AB73F2" w:rsidRDefault="00AB73F2" w:rsidP="00AB73F2">
            <w:pPr>
              <w:pStyle w:val="NoSpacing"/>
              <w:jc w:val="center"/>
              <w:rPr>
                <w:rFonts w:cs="Arial"/>
              </w:rPr>
            </w:pPr>
            <w:r>
              <w:rPr>
                <w:rFonts w:cs="Arial"/>
              </w:rPr>
              <w:t>0.250</w:t>
            </w:r>
          </w:p>
        </w:tc>
        <w:tc>
          <w:tcPr>
            <w:tcW w:w="1212" w:type="dxa"/>
          </w:tcPr>
          <w:p w:rsidR="00AB73F2" w:rsidRDefault="00AB73F2" w:rsidP="00AB73F2">
            <w:pPr>
              <w:pStyle w:val="NoSpacing"/>
              <w:jc w:val="center"/>
              <w:rPr>
                <w:rFonts w:cs="Arial"/>
              </w:rPr>
            </w:pPr>
          </w:p>
        </w:tc>
      </w:tr>
      <w:tr w:rsidR="00AB73F2" w:rsidTr="00EC2482">
        <w:tc>
          <w:tcPr>
            <w:tcW w:w="1184" w:type="dxa"/>
          </w:tcPr>
          <w:p w:rsidR="00AB73F2" w:rsidRDefault="00AB73F2" w:rsidP="00AB73F2">
            <w:pPr>
              <w:pStyle w:val="NoSpacing"/>
              <w:jc w:val="center"/>
              <w:rPr>
                <w:rFonts w:cs="Arial"/>
              </w:rPr>
            </w:pPr>
            <w:r>
              <w:rPr>
                <w:rFonts w:cs="Arial"/>
              </w:rPr>
              <w:t>12</w:t>
            </w:r>
          </w:p>
        </w:tc>
        <w:tc>
          <w:tcPr>
            <w:tcW w:w="1368" w:type="dxa"/>
          </w:tcPr>
          <w:p w:rsidR="00AB73F2" w:rsidRDefault="00AB73F2" w:rsidP="00AB73F2">
            <w:pPr>
              <w:pStyle w:val="NoSpacing"/>
              <w:jc w:val="center"/>
              <w:rPr>
                <w:rFonts w:cs="Arial"/>
              </w:rPr>
            </w:pPr>
            <w:r>
              <w:rPr>
                <w:rFonts w:cs="Arial"/>
              </w:rPr>
              <w:t>0.125</w:t>
            </w:r>
          </w:p>
        </w:tc>
        <w:tc>
          <w:tcPr>
            <w:tcW w:w="1257" w:type="dxa"/>
          </w:tcPr>
          <w:p w:rsidR="00AB73F2" w:rsidRDefault="00AB73F2" w:rsidP="00AB73F2">
            <w:pPr>
              <w:pStyle w:val="NoSpacing"/>
              <w:jc w:val="center"/>
              <w:rPr>
                <w:rFonts w:cs="Arial"/>
              </w:rPr>
            </w:pPr>
            <w:r>
              <w:rPr>
                <w:rFonts w:cs="Arial"/>
              </w:rPr>
              <w:t>0.375</w:t>
            </w:r>
          </w:p>
        </w:tc>
        <w:tc>
          <w:tcPr>
            <w:tcW w:w="1246" w:type="dxa"/>
          </w:tcPr>
          <w:p w:rsidR="00AB73F2" w:rsidRDefault="00AB73F2" w:rsidP="00AB73F2">
            <w:pPr>
              <w:pStyle w:val="NoSpacing"/>
              <w:jc w:val="center"/>
              <w:rPr>
                <w:rFonts w:cs="Arial"/>
              </w:rPr>
            </w:pPr>
            <w:r>
              <w:rPr>
                <w:rFonts w:cs="Arial"/>
              </w:rPr>
              <w:t>0.375</w:t>
            </w:r>
          </w:p>
        </w:tc>
        <w:tc>
          <w:tcPr>
            <w:tcW w:w="1212" w:type="dxa"/>
          </w:tcPr>
          <w:p w:rsidR="00AB73F2" w:rsidRDefault="00AB73F2" w:rsidP="00AB73F2">
            <w:pPr>
              <w:pStyle w:val="NoSpacing"/>
              <w:jc w:val="center"/>
              <w:rPr>
                <w:rFonts w:cs="Arial"/>
              </w:rPr>
            </w:pPr>
            <w:r>
              <w:rPr>
                <w:rFonts w:cs="Arial"/>
              </w:rPr>
              <w:t>0.125</w:t>
            </w:r>
          </w:p>
        </w:tc>
      </w:tr>
    </w:tbl>
    <w:p w:rsidR="007222EB" w:rsidRPr="001A7CCF" w:rsidRDefault="007222EB" w:rsidP="002D27CB">
      <w:pPr>
        <w:pStyle w:val="NoSpacing"/>
        <w:rPr>
          <w:rFonts w:cs="Arial"/>
        </w:rPr>
      </w:pPr>
    </w:p>
    <w:p w:rsidR="00E379B6" w:rsidRPr="001A7CCF" w:rsidRDefault="00E379B6" w:rsidP="00E379B6">
      <w:pPr>
        <w:pStyle w:val="Heading3"/>
        <w:rPr>
          <w:rFonts w:ascii="Arial" w:hAnsi="Arial" w:cs="Arial"/>
        </w:rPr>
      </w:pPr>
      <w:bookmarkStart w:id="9" w:name="_Toc357169106"/>
      <w:r w:rsidRPr="001A7CCF">
        <w:rPr>
          <w:rFonts w:ascii="Arial" w:hAnsi="Arial" w:cs="Arial"/>
        </w:rPr>
        <w:t>Linkage map file</w:t>
      </w:r>
      <w:bookmarkEnd w:id="9"/>
    </w:p>
    <w:p w:rsidR="00E379B6" w:rsidRPr="001A7CCF" w:rsidRDefault="00E379B6" w:rsidP="00E379B6">
      <w:pPr>
        <w:rPr>
          <w:rFonts w:cs="Arial"/>
        </w:rPr>
      </w:pPr>
      <w:r w:rsidRPr="001A7CCF">
        <w:rPr>
          <w:rFonts w:cs="Arial"/>
        </w:rPr>
        <w:t>The linkage map consists of a list of locus names with the chromosome and the positions (in cM) on the chromosomes. For example</w:t>
      </w:r>
      <w:r w:rsidR="0075721D">
        <w:rPr>
          <w:rFonts w:cs="Arial"/>
        </w:rPr>
        <w:t xml:space="preserve"> (</w:t>
      </w:r>
      <w:proofErr w:type="spellStart"/>
      <w:r w:rsidR="0075721D">
        <w:rPr>
          <w:rFonts w:cs="Arial"/>
        </w:rPr>
        <w:t>example.map</w:t>
      </w:r>
      <w:proofErr w:type="spellEnd"/>
      <w:r w:rsidR="0075721D">
        <w:rPr>
          <w:rFonts w:cs="Arial"/>
        </w:rPr>
        <w:t>)</w:t>
      </w:r>
      <w:r w:rsidRPr="001A7CCF">
        <w:rPr>
          <w:rFonts w:cs="Arial"/>
        </w:rPr>
        <w:t>:</w:t>
      </w:r>
    </w:p>
    <w:p w:rsidR="00E379B6" w:rsidRPr="001A7CCF" w:rsidRDefault="00E379B6" w:rsidP="00FD0D37">
      <w:pPr>
        <w:pStyle w:val="NoSpacing"/>
        <w:keepNext/>
        <w:tabs>
          <w:tab w:val="left" w:pos="851"/>
          <w:tab w:val="left" w:pos="2268"/>
        </w:tabs>
        <w:rPr>
          <w:rFonts w:cs="Arial"/>
        </w:rPr>
      </w:pPr>
      <w:r w:rsidRPr="001A7CCF">
        <w:rPr>
          <w:rFonts w:cs="Arial"/>
        </w:rPr>
        <w:t>marker</w:t>
      </w:r>
      <w:r w:rsidRPr="001A7CCF">
        <w:rPr>
          <w:rFonts w:cs="Arial"/>
        </w:rPr>
        <w:tab/>
        <w:t>chromosome</w:t>
      </w:r>
      <w:r w:rsidRPr="001A7CCF">
        <w:rPr>
          <w:rFonts w:cs="Arial"/>
        </w:rPr>
        <w:tab/>
        <w:t>position</w:t>
      </w:r>
    </w:p>
    <w:p w:rsidR="00E379B6" w:rsidRPr="001A7CCF" w:rsidRDefault="00E379B6" w:rsidP="00FD0D37">
      <w:pPr>
        <w:pStyle w:val="NoSpacing"/>
        <w:keepNext/>
        <w:tabs>
          <w:tab w:val="left" w:pos="851"/>
          <w:tab w:val="left" w:pos="2268"/>
        </w:tabs>
        <w:rPr>
          <w:rFonts w:cs="Arial"/>
        </w:rPr>
      </w:pPr>
      <w:r w:rsidRPr="001A7CCF">
        <w:rPr>
          <w:rFonts w:cs="Arial"/>
        </w:rPr>
        <w:t>A000</w:t>
      </w:r>
      <w:r w:rsidRPr="001A7CCF">
        <w:rPr>
          <w:rFonts w:cs="Arial"/>
        </w:rPr>
        <w:tab/>
        <w:t>A</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A025</w:t>
      </w:r>
      <w:r w:rsidRPr="001A7CCF">
        <w:rPr>
          <w:rFonts w:cs="Arial"/>
        </w:rPr>
        <w:tab/>
        <w:t>A</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A050</w:t>
      </w:r>
      <w:r w:rsidRPr="001A7CCF">
        <w:rPr>
          <w:rFonts w:cs="Arial"/>
        </w:rPr>
        <w:tab/>
        <w:t>A</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A100</w:t>
      </w:r>
      <w:r w:rsidRPr="001A7CCF">
        <w:rPr>
          <w:rFonts w:cs="Arial"/>
        </w:rPr>
        <w:tab/>
        <w:t>A</w:t>
      </w:r>
      <w:r w:rsidRPr="001A7CCF">
        <w:rPr>
          <w:rFonts w:cs="Arial"/>
        </w:rPr>
        <w:tab/>
        <w:t>100</w:t>
      </w:r>
    </w:p>
    <w:p w:rsidR="00E379B6" w:rsidRPr="001A7CCF" w:rsidRDefault="00E379B6" w:rsidP="00E379B6">
      <w:pPr>
        <w:pStyle w:val="NoSpacing"/>
        <w:tabs>
          <w:tab w:val="left" w:pos="851"/>
          <w:tab w:val="left" w:pos="2268"/>
        </w:tabs>
        <w:rPr>
          <w:rFonts w:cs="Arial"/>
        </w:rPr>
      </w:pPr>
    </w:p>
    <w:p w:rsidR="00E379B6" w:rsidRPr="001A7CCF" w:rsidRDefault="00E379B6" w:rsidP="00FD0D37">
      <w:pPr>
        <w:pStyle w:val="NoSpacing"/>
        <w:keepNext/>
        <w:tabs>
          <w:tab w:val="left" w:pos="851"/>
          <w:tab w:val="left" w:pos="2268"/>
        </w:tabs>
        <w:rPr>
          <w:rFonts w:cs="Arial"/>
        </w:rPr>
      </w:pPr>
      <w:r w:rsidRPr="001A7CCF">
        <w:rPr>
          <w:rFonts w:cs="Arial"/>
        </w:rPr>
        <w:t>B000</w:t>
      </w:r>
      <w:r w:rsidRPr="001A7CCF">
        <w:rPr>
          <w:rFonts w:cs="Arial"/>
        </w:rPr>
        <w:tab/>
        <w:t>B</w:t>
      </w:r>
      <w:r w:rsidRPr="001A7CCF">
        <w:rPr>
          <w:rFonts w:cs="Arial"/>
        </w:rPr>
        <w:tab/>
        <w:t>0</w:t>
      </w:r>
    </w:p>
    <w:p w:rsidR="00E379B6" w:rsidRPr="001A7CCF" w:rsidRDefault="00E379B6" w:rsidP="00FD0D37">
      <w:pPr>
        <w:pStyle w:val="NoSpacing"/>
        <w:keepNext/>
        <w:tabs>
          <w:tab w:val="left" w:pos="851"/>
          <w:tab w:val="left" w:pos="2268"/>
        </w:tabs>
        <w:rPr>
          <w:rFonts w:cs="Arial"/>
        </w:rPr>
      </w:pPr>
      <w:r w:rsidRPr="001A7CCF">
        <w:rPr>
          <w:rFonts w:cs="Arial"/>
        </w:rPr>
        <w:t>B025</w:t>
      </w:r>
      <w:r w:rsidRPr="001A7CCF">
        <w:rPr>
          <w:rFonts w:cs="Arial"/>
        </w:rPr>
        <w:tab/>
        <w:t>B</w:t>
      </w:r>
      <w:r w:rsidRPr="001A7CCF">
        <w:rPr>
          <w:rFonts w:cs="Arial"/>
        </w:rPr>
        <w:tab/>
        <w:t>25</w:t>
      </w:r>
    </w:p>
    <w:p w:rsidR="00E379B6" w:rsidRPr="001A7CCF" w:rsidRDefault="00E379B6" w:rsidP="00FD0D37">
      <w:pPr>
        <w:pStyle w:val="NoSpacing"/>
        <w:keepNext/>
        <w:tabs>
          <w:tab w:val="left" w:pos="851"/>
          <w:tab w:val="left" w:pos="2268"/>
        </w:tabs>
        <w:rPr>
          <w:rFonts w:cs="Arial"/>
        </w:rPr>
      </w:pPr>
      <w:r w:rsidRPr="001A7CCF">
        <w:rPr>
          <w:rFonts w:cs="Arial"/>
        </w:rPr>
        <w:t>B050</w:t>
      </w:r>
      <w:r w:rsidRPr="001A7CCF">
        <w:rPr>
          <w:rFonts w:cs="Arial"/>
        </w:rPr>
        <w:tab/>
        <w:t>B</w:t>
      </w:r>
      <w:r w:rsidRPr="001A7CCF">
        <w:rPr>
          <w:rFonts w:cs="Arial"/>
        </w:rPr>
        <w:tab/>
        <w:t>50</w:t>
      </w:r>
    </w:p>
    <w:p w:rsidR="00E379B6" w:rsidRPr="001A7CCF" w:rsidRDefault="00E379B6" w:rsidP="00E379B6">
      <w:pPr>
        <w:pStyle w:val="NoSpacing"/>
        <w:tabs>
          <w:tab w:val="left" w:pos="851"/>
          <w:tab w:val="left" w:pos="2268"/>
        </w:tabs>
        <w:rPr>
          <w:rFonts w:cs="Arial"/>
        </w:rPr>
      </w:pPr>
      <w:r w:rsidRPr="001A7CCF">
        <w:rPr>
          <w:rFonts w:cs="Arial"/>
        </w:rPr>
        <w:t>B100</w:t>
      </w:r>
      <w:r w:rsidRPr="001A7CCF">
        <w:rPr>
          <w:rFonts w:cs="Arial"/>
        </w:rPr>
        <w:tab/>
        <w:t>B</w:t>
      </w:r>
      <w:r w:rsidRPr="001A7CCF">
        <w:rPr>
          <w:rFonts w:cs="Arial"/>
        </w:rPr>
        <w:tab/>
        <w:t>100</w:t>
      </w:r>
    </w:p>
    <w:p w:rsidR="00FD0D37" w:rsidRPr="001A7CCF" w:rsidRDefault="00FD0D37" w:rsidP="00E379B6">
      <w:pPr>
        <w:pStyle w:val="NoSpacing"/>
        <w:tabs>
          <w:tab w:val="left" w:pos="851"/>
          <w:tab w:val="left" w:pos="2268"/>
        </w:tabs>
        <w:rPr>
          <w:rFonts w:cs="Arial"/>
        </w:rPr>
      </w:pPr>
    </w:p>
    <w:p w:rsidR="002A29B4" w:rsidRPr="001A7CCF" w:rsidRDefault="002A29B4" w:rsidP="00E5475A">
      <w:pPr>
        <w:rPr>
          <w:rFonts w:cs="Arial"/>
        </w:rPr>
      </w:pPr>
      <w:r w:rsidRPr="001A7CCF">
        <w:rPr>
          <w:rFonts w:cs="Arial"/>
        </w:rPr>
        <w:t xml:space="preserve">The </w:t>
      </w:r>
      <w:r w:rsidR="00422F0D" w:rsidRPr="001A7CCF">
        <w:rPr>
          <w:rFonts w:cs="Arial"/>
        </w:rPr>
        <w:t>header line</w:t>
      </w:r>
      <w:r w:rsidRPr="001A7CCF">
        <w:rPr>
          <w:rFonts w:cs="Arial"/>
        </w:rPr>
        <w:t xml:space="preserve"> must be present</w:t>
      </w:r>
      <w:r w:rsidR="00422F0D" w:rsidRPr="001A7CCF">
        <w:rPr>
          <w:rFonts w:cs="Arial"/>
        </w:rPr>
        <w:t xml:space="preserve"> (upper/lower case not relevant)</w:t>
      </w:r>
      <w:r w:rsidRPr="001A7CCF">
        <w:rPr>
          <w:rFonts w:cs="Arial"/>
        </w:rPr>
        <w:t>. The next lines must list the loci in map order</w:t>
      </w:r>
      <w:r w:rsidR="00FB4758" w:rsidRPr="001A7CCF">
        <w:rPr>
          <w:rFonts w:cs="Arial"/>
        </w:rPr>
        <w:t>, with the chromosomes in the same order as in the chromosome file.</w:t>
      </w:r>
      <w:r w:rsidR="009D46FB" w:rsidRPr="001A7CCF">
        <w:rPr>
          <w:rFonts w:cs="Arial"/>
        </w:rPr>
        <w:t xml:space="preserve"> </w:t>
      </w:r>
      <w:r w:rsidR="00E93188" w:rsidRPr="001A7CCF">
        <w:rPr>
          <w:rFonts w:cs="Arial"/>
        </w:rPr>
        <w:t>T</w:t>
      </w:r>
      <w:r w:rsidR="009D46FB" w:rsidRPr="001A7CCF">
        <w:rPr>
          <w:rFonts w:cs="Arial"/>
        </w:rPr>
        <w:t xml:space="preserve">he </w:t>
      </w:r>
      <w:r w:rsidR="00FB4758" w:rsidRPr="001A7CCF">
        <w:rPr>
          <w:rFonts w:cs="Arial"/>
        </w:rPr>
        <w:t xml:space="preserve">locus </w:t>
      </w:r>
      <w:r w:rsidR="009D46FB" w:rsidRPr="001A7CCF">
        <w:rPr>
          <w:rFonts w:cs="Arial"/>
        </w:rPr>
        <w:t xml:space="preserve">positions must fit within the chromosome lengths specified in the chromosome file (but they do not need to cover the </w:t>
      </w:r>
      <w:r w:rsidR="006A6D88" w:rsidRPr="001A7CCF">
        <w:rPr>
          <w:rFonts w:cs="Arial"/>
        </w:rPr>
        <w:t>full length of the</w:t>
      </w:r>
      <w:r w:rsidR="009D46FB" w:rsidRPr="001A7CCF">
        <w:rPr>
          <w:rFonts w:cs="Arial"/>
        </w:rPr>
        <w:t xml:space="preserve"> chromosome). </w:t>
      </w:r>
      <w:r w:rsidR="00FB4758" w:rsidRPr="001A7CCF">
        <w:rPr>
          <w:rFonts w:cs="Arial"/>
        </w:rPr>
        <w:t>At least one locus must be specified for each chromosome</w:t>
      </w:r>
      <w:r w:rsidR="00E93188" w:rsidRPr="001A7CCF">
        <w:rPr>
          <w:rFonts w:cs="Arial"/>
        </w:rPr>
        <w:t>, and the chromosome names must match exactly (upper/lower case relevant) with those in the chromosomes file</w:t>
      </w:r>
      <w:r w:rsidR="00FB4758" w:rsidRPr="001A7CCF">
        <w:rPr>
          <w:rFonts w:cs="Arial"/>
        </w:rPr>
        <w:t>. The columns</w:t>
      </w:r>
      <w:r w:rsidR="009D46FB" w:rsidRPr="001A7CCF">
        <w:rPr>
          <w:rFonts w:cs="Arial"/>
        </w:rPr>
        <w:t xml:space="preserve"> must be separated by blanks (tabs and/or spaces) and names may not contain blanks. </w:t>
      </w:r>
      <w:r w:rsidR="003F2620" w:rsidRPr="001A7CCF">
        <w:rPr>
          <w:rFonts w:cs="Arial"/>
        </w:rPr>
        <w:t xml:space="preserve">No missing data are allowed. </w:t>
      </w:r>
      <w:r w:rsidR="009D46FB" w:rsidRPr="001A7CCF">
        <w:rPr>
          <w:rFonts w:cs="Arial"/>
        </w:rPr>
        <w:t xml:space="preserve">Empty lines and lines starting with a semicolon are allowed and </w:t>
      </w:r>
      <w:r w:rsidR="00FB4758" w:rsidRPr="001A7CCF">
        <w:rPr>
          <w:rFonts w:cs="Arial"/>
        </w:rPr>
        <w:t xml:space="preserve">are </w:t>
      </w:r>
      <w:r w:rsidR="009D46FB" w:rsidRPr="001A7CCF">
        <w:rPr>
          <w:rFonts w:cs="Arial"/>
        </w:rPr>
        <w:t>ignored, w</w:t>
      </w:r>
      <w:r w:rsidR="00F05581" w:rsidRPr="001A7CCF">
        <w:rPr>
          <w:rFonts w:cs="Arial"/>
        </w:rPr>
        <w:t>hich</w:t>
      </w:r>
      <w:r w:rsidR="009D46FB" w:rsidRPr="001A7CCF">
        <w:rPr>
          <w:rFonts w:cs="Arial"/>
        </w:rPr>
        <w:t xml:space="preserve"> allows to “comment out” some </w:t>
      </w:r>
      <w:r w:rsidR="00FB4758" w:rsidRPr="001A7CCF">
        <w:rPr>
          <w:rFonts w:cs="Arial"/>
        </w:rPr>
        <w:t>loci.</w:t>
      </w:r>
    </w:p>
    <w:p w:rsidR="00FD0D37" w:rsidRPr="001A7CCF" w:rsidRDefault="00FD0D37" w:rsidP="00E5475A">
      <w:pPr>
        <w:pStyle w:val="Heading3"/>
        <w:rPr>
          <w:rFonts w:ascii="Arial" w:hAnsi="Arial" w:cs="Arial"/>
        </w:rPr>
      </w:pPr>
      <w:bookmarkStart w:id="10" w:name="_Toc357169107"/>
      <w:r w:rsidRPr="001A7CCF">
        <w:rPr>
          <w:rFonts w:ascii="Arial" w:hAnsi="Arial" w:cs="Arial"/>
        </w:rPr>
        <w:t>Founder genotypes file</w:t>
      </w:r>
      <w:bookmarkEnd w:id="10"/>
    </w:p>
    <w:p w:rsidR="00FD0D37" w:rsidRPr="001A7CCF" w:rsidRDefault="00FD0D37" w:rsidP="00E5475A">
      <w:pPr>
        <w:rPr>
          <w:rFonts w:cs="Arial"/>
        </w:rPr>
      </w:pPr>
      <w:r w:rsidRPr="001A7CCF">
        <w:rPr>
          <w:rFonts w:cs="Arial"/>
        </w:rPr>
        <w:t xml:space="preserve">In this file the </w:t>
      </w:r>
      <w:r w:rsidR="000A4C3A" w:rsidRPr="001A7CCF">
        <w:rPr>
          <w:rFonts w:cs="Arial"/>
        </w:rPr>
        <w:t xml:space="preserve">actual </w:t>
      </w:r>
      <w:r w:rsidRPr="001A7CCF">
        <w:rPr>
          <w:rFonts w:cs="Arial"/>
        </w:rPr>
        <w:t xml:space="preserve">genotypes of the founder individuals for all loci in the </w:t>
      </w:r>
      <w:r w:rsidR="003C30FA" w:rsidRPr="001A7CCF">
        <w:rPr>
          <w:rFonts w:cs="Arial"/>
        </w:rPr>
        <w:t>map are specified. Therefore, if</w:t>
      </w:r>
      <w:r w:rsidRPr="001A7CCF">
        <w:rPr>
          <w:rFonts w:cs="Arial"/>
        </w:rPr>
        <w:t xml:space="preserve"> a founder genotypes file is given, also a map file (see previous section) must be given.</w:t>
      </w:r>
    </w:p>
    <w:p w:rsidR="00FD0D37" w:rsidRPr="001A7CCF" w:rsidRDefault="00FD0D37" w:rsidP="00E5475A">
      <w:pPr>
        <w:rPr>
          <w:rFonts w:cs="Arial"/>
        </w:rPr>
      </w:pPr>
      <w:r w:rsidRPr="001A7CCF">
        <w:rPr>
          <w:rFonts w:cs="Arial"/>
        </w:rPr>
        <w:t>T</w:t>
      </w:r>
      <w:r w:rsidR="00B549D8">
        <w:rPr>
          <w:rFonts w:cs="Arial"/>
        </w:rPr>
        <w:t>he marker genotypes are ordered.</w:t>
      </w:r>
      <w:r w:rsidRPr="001A7CCF">
        <w:rPr>
          <w:rFonts w:cs="Arial"/>
        </w:rPr>
        <w:t xml:space="preserve"> </w:t>
      </w:r>
      <w:r w:rsidR="00B549D8">
        <w:rPr>
          <w:rFonts w:cs="Arial"/>
        </w:rPr>
        <w:t>F</w:t>
      </w:r>
      <w:r w:rsidRPr="001A7CCF">
        <w:rPr>
          <w:rFonts w:cs="Arial"/>
        </w:rPr>
        <w:t>or each founder the</w:t>
      </w:r>
      <w:r w:rsidR="00B549D8">
        <w:rPr>
          <w:rFonts w:cs="Arial"/>
        </w:rPr>
        <w:t xml:space="preserve"> number of columns is equal to the ploidy level</w:t>
      </w:r>
      <w:r w:rsidRPr="001A7CCF">
        <w:rPr>
          <w:rFonts w:cs="Arial"/>
        </w:rPr>
        <w:t xml:space="preserve">. The marker alleles in </w:t>
      </w:r>
      <w:r w:rsidR="00B47339" w:rsidRPr="001A7CCF">
        <w:rPr>
          <w:rFonts w:cs="Arial"/>
        </w:rPr>
        <w:t>one</w:t>
      </w:r>
      <w:r w:rsidRPr="001A7CCF">
        <w:rPr>
          <w:rFonts w:cs="Arial"/>
        </w:rPr>
        <w:t xml:space="preserve"> column </w:t>
      </w:r>
      <w:r w:rsidR="00B47339" w:rsidRPr="001A7CCF">
        <w:rPr>
          <w:rFonts w:cs="Arial"/>
        </w:rPr>
        <w:t xml:space="preserve">all </w:t>
      </w:r>
      <w:r w:rsidRPr="001A7CCF">
        <w:rPr>
          <w:rFonts w:cs="Arial"/>
        </w:rPr>
        <w:t xml:space="preserve">belong to the same founder allele; for loci on the same chromosome this means that they are in coupling phase. An example of a founder genotypes file for a </w:t>
      </w:r>
      <w:r w:rsidR="00E5475A" w:rsidRPr="001A7CCF">
        <w:rPr>
          <w:rFonts w:cs="Arial"/>
        </w:rPr>
        <w:t xml:space="preserve">tetraploid </w:t>
      </w:r>
      <w:r w:rsidRPr="001A7CCF">
        <w:rPr>
          <w:rFonts w:cs="Arial"/>
        </w:rPr>
        <w:t>population with two founders and the linkage map given in the previous section might look as follows</w:t>
      </w:r>
      <w:r w:rsidR="0075721D">
        <w:rPr>
          <w:rFonts w:cs="Arial"/>
        </w:rPr>
        <w:t xml:space="preserve"> (example.gen)</w:t>
      </w:r>
      <w:r w:rsidRPr="001A7CCF">
        <w:rPr>
          <w:rFonts w:cs="Arial"/>
        </w:rPr>
        <w: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marker</w:t>
      </w:r>
      <w:r w:rsidRPr="001A7CCF">
        <w:rPr>
          <w:rFonts w:cs="Arial"/>
        </w:rPr>
        <w:tab/>
        <w:t>P1_1</w:t>
      </w:r>
      <w:r w:rsidRPr="001A7CCF">
        <w:rPr>
          <w:rFonts w:cs="Arial"/>
        </w:rPr>
        <w:tab/>
        <w:t>P1_2</w:t>
      </w:r>
      <w:r w:rsidRPr="001A7CCF">
        <w:rPr>
          <w:rFonts w:cs="Arial"/>
        </w:rPr>
        <w:tab/>
        <w:t>P1_3</w:t>
      </w:r>
      <w:r w:rsidRPr="001A7CCF">
        <w:rPr>
          <w:rFonts w:cs="Arial"/>
        </w:rPr>
        <w:tab/>
        <w:t>P1_4</w:t>
      </w:r>
      <w:r w:rsidRPr="001A7CCF">
        <w:rPr>
          <w:rFonts w:cs="Arial"/>
        </w:rPr>
        <w:tab/>
        <w:t>P2_1</w:t>
      </w:r>
      <w:r w:rsidRPr="001A7CCF">
        <w:rPr>
          <w:rFonts w:cs="Arial"/>
        </w:rPr>
        <w:tab/>
        <w:t>P2_2</w:t>
      </w:r>
      <w:r w:rsidRPr="001A7CCF">
        <w:rPr>
          <w:rFonts w:cs="Arial"/>
        </w:rPr>
        <w:tab/>
        <w:t>P2_3</w:t>
      </w:r>
      <w:r w:rsidRPr="001A7CCF">
        <w:rPr>
          <w:rFonts w:cs="Arial"/>
        </w:rPr>
        <w:tab/>
        <w:t>P2_4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EC61E3" w:rsidP="00E5475A">
      <w:pPr>
        <w:pStyle w:val="NoSpacing"/>
        <w:tabs>
          <w:tab w:val="left" w:pos="851"/>
          <w:tab w:val="left" w:pos="1560"/>
          <w:tab w:val="left" w:pos="2268"/>
          <w:tab w:val="left" w:pos="2977"/>
          <w:tab w:val="left" w:pos="3686"/>
          <w:tab w:val="left" w:pos="4395"/>
          <w:tab w:val="left" w:pos="5103"/>
          <w:tab w:val="left" w:pos="5812"/>
        </w:tabs>
        <w:rPr>
          <w:rFonts w:cs="Arial"/>
        </w:rPr>
      </w:pPr>
      <w:r>
        <w:rPr>
          <w:rFonts w:cs="Arial"/>
        </w:rPr>
        <w:t>A000</w:t>
      </w:r>
      <w:r>
        <w:rPr>
          <w:rFonts w:cs="Arial"/>
        </w:rPr>
        <w:tab/>
        <w:t>q</w:t>
      </w:r>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r>
        <w:rPr>
          <w:rFonts w:cs="Arial"/>
        </w:rPr>
        <w:tab/>
      </w:r>
      <w:proofErr w:type="spellStart"/>
      <w:r>
        <w:rPr>
          <w:rFonts w:cs="Arial"/>
        </w:rPr>
        <w:t>Q</w:t>
      </w:r>
      <w:proofErr w:type="spellEnd"/>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A025</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r w:rsidRPr="001A7CCF">
        <w:rPr>
          <w:rFonts w:cs="Arial"/>
        </w:rPr>
        <w:tab/>
        <w:t>A</w:t>
      </w:r>
      <w:r w:rsidRPr="001A7CCF">
        <w:rPr>
          <w:rFonts w:cs="Arial"/>
        </w:rPr>
        <w:tab/>
        <w:t>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A050</w:t>
      </w:r>
      <w:r w:rsidRPr="001A7CCF">
        <w:rPr>
          <w:rFonts w:cs="Arial"/>
        </w:rPr>
        <w:tab/>
        <w:t>210</w:t>
      </w:r>
      <w:r w:rsidRPr="001A7CCF">
        <w:rPr>
          <w:rFonts w:cs="Arial"/>
        </w:rPr>
        <w:tab/>
        <w:t>214</w:t>
      </w:r>
      <w:r w:rsidRPr="001A7CCF">
        <w:rPr>
          <w:rFonts w:cs="Arial"/>
        </w:rPr>
        <w:tab/>
        <w:t>216</w:t>
      </w:r>
      <w:r w:rsidRPr="001A7CCF">
        <w:rPr>
          <w:rFonts w:cs="Arial"/>
        </w:rPr>
        <w:tab/>
        <w:t>214</w:t>
      </w:r>
      <w:r w:rsidRPr="001A7CCF">
        <w:rPr>
          <w:rFonts w:cs="Arial"/>
        </w:rPr>
        <w:tab/>
        <w:t>214</w:t>
      </w:r>
      <w:r w:rsidRPr="001A7CCF">
        <w:rPr>
          <w:rFonts w:cs="Arial"/>
        </w:rPr>
        <w:tab/>
        <w:t>214</w:t>
      </w:r>
      <w:r w:rsidRPr="001A7CCF">
        <w:rPr>
          <w:rFonts w:cs="Arial"/>
        </w:rPr>
        <w:tab/>
        <w:t>214</w:t>
      </w:r>
      <w:r w:rsidRPr="001A7CCF">
        <w:rPr>
          <w:rFonts w:cs="Arial"/>
        </w:rPr>
        <w:tab/>
        <w:t>214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A100</w:t>
      </w:r>
      <w:r w:rsidRPr="001A7CCF">
        <w:rPr>
          <w:rFonts w:cs="Arial"/>
        </w:rPr>
        <w:tab/>
        <w:t>312</w:t>
      </w:r>
      <w:r w:rsidRPr="001A7CCF">
        <w:rPr>
          <w:rFonts w:cs="Arial"/>
        </w:rPr>
        <w:tab/>
        <w:t>312</w:t>
      </w:r>
      <w:r w:rsidRPr="001A7CCF">
        <w:rPr>
          <w:rFonts w:cs="Arial"/>
        </w:rPr>
        <w:tab/>
        <w:t>312</w:t>
      </w:r>
      <w:r w:rsidRPr="001A7CCF">
        <w:rPr>
          <w:rFonts w:cs="Arial"/>
        </w:rPr>
        <w:tab/>
        <w:t>312</w:t>
      </w:r>
      <w:r w:rsidRPr="001A7CCF">
        <w:rPr>
          <w:rFonts w:cs="Arial"/>
        </w:rPr>
        <w:tab/>
        <w:t>310</w:t>
      </w:r>
      <w:r w:rsidRPr="001A7CCF">
        <w:rPr>
          <w:rFonts w:cs="Arial"/>
        </w:rPr>
        <w:tab/>
        <w:t>314</w:t>
      </w:r>
      <w:r w:rsidRPr="001A7CCF">
        <w:rPr>
          <w:rFonts w:cs="Arial"/>
        </w:rPr>
        <w:tab/>
        <w:t>312</w:t>
      </w:r>
      <w:r w:rsidRPr="001A7CCF">
        <w:rPr>
          <w:rFonts w:cs="Arial"/>
        </w:rPr>
        <w:tab/>
        <w:t>314</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B000</w:t>
      </w:r>
      <w:r w:rsidRPr="001A7CCF">
        <w:rPr>
          <w:rFonts w:cs="Arial"/>
        </w:rPr>
        <w:tab/>
        <w:t>one</w:t>
      </w:r>
      <w:r w:rsidRPr="001A7CCF">
        <w:rPr>
          <w:rFonts w:cs="Arial"/>
        </w:rPr>
        <w:tab/>
        <w:t>two</w:t>
      </w:r>
      <w:r w:rsidRPr="001A7CCF">
        <w:rPr>
          <w:rFonts w:cs="Arial"/>
        </w:rPr>
        <w:tab/>
        <w:t>three</w:t>
      </w:r>
      <w:r w:rsidRPr="001A7CCF">
        <w:rPr>
          <w:rFonts w:cs="Arial"/>
        </w:rPr>
        <w:tab/>
        <w:t>four</w:t>
      </w:r>
      <w:r w:rsidRPr="001A7CCF">
        <w:rPr>
          <w:rFonts w:cs="Arial"/>
        </w:rPr>
        <w:tab/>
        <w:t>five</w:t>
      </w:r>
      <w:r w:rsidRPr="001A7CCF">
        <w:rPr>
          <w:rFonts w:cs="Arial"/>
        </w:rPr>
        <w:tab/>
        <w:t>six</w:t>
      </w:r>
      <w:r w:rsidRPr="001A7CCF">
        <w:rPr>
          <w:rFonts w:cs="Arial"/>
        </w:rPr>
        <w:tab/>
        <w:t>seven</w:t>
      </w:r>
      <w:r w:rsidRPr="001A7CCF">
        <w:rPr>
          <w:rFonts w:cs="Arial"/>
        </w:rPr>
        <w:tab/>
        <w:t>eight</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B025</w:t>
      </w:r>
      <w:r w:rsidRPr="001A7CCF">
        <w:rPr>
          <w:rFonts w:cs="Arial"/>
        </w:rPr>
        <w:tab/>
        <w:t>G</w:t>
      </w:r>
      <w:r w:rsidRPr="001A7CCF">
        <w:rPr>
          <w:rFonts w:cs="Arial"/>
        </w:rPr>
        <w:tab/>
        <w:t>A</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r w:rsidRPr="001A7CCF">
        <w:rPr>
          <w:rFonts w:cs="Arial"/>
        </w:rPr>
        <w:tab/>
        <w:t>G</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B050</w:t>
      </w:r>
      <w:r w:rsidRPr="001A7CCF">
        <w:rPr>
          <w:rFonts w:cs="Arial"/>
        </w:rPr>
        <w:tab/>
        <w:t>1</w:t>
      </w:r>
      <w:r w:rsidRPr="001A7CCF">
        <w:rPr>
          <w:rFonts w:cs="Arial"/>
        </w:rPr>
        <w:tab/>
        <w:t>0</w:t>
      </w:r>
      <w:r w:rsidRPr="001A7CCF">
        <w:rPr>
          <w:rFonts w:cs="Arial"/>
        </w:rPr>
        <w:tab/>
        <w:t>1</w:t>
      </w:r>
      <w:r w:rsidRPr="001A7CCF">
        <w:rPr>
          <w:rFonts w:cs="Arial"/>
        </w:rPr>
        <w:tab/>
        <w:t>0</w:t>
      </w:r>
      <w:r w:rsidRPr="001A7CCF">
        <w:rPr>
          <w:rFonts w:cs="Arial"/>
        </w:rPr>
        <w:tab/>
        <w:t>0</w:t>
      </w:r>
      <w:r w:rsidRPr="001A7CCF">
        <w:rPr>
          <w:rFonts w:cs="Arial"/>
        </w:rPr>
        <w:tab/>
        <w:t>0</w:t>
      </w:r>
      <w:r w:rsidRPr="001A7CCF">
        <w:rPr>
          <w:rFonts w:cs="Arial"/>
        </w:rPr>
        <w:tab/>
        <w:t>0</w:t>
      </w:r>
      <w:r w:rsidRPr="001A7CCF">
        <w:rPr>
          <w:rFonts w:cs="Arial"/>
        </w:rPr>
        <w:tab/>
        <w:t>0</w:t>
      </w:r>
    </w:p>
    <w:p w:rsidR="00FD0D37" w:rsidRPr="001A7CCF" w:rsidRDefault="00FD0D37" w:rsidP="00E5475A">
      <w:pPr>
        <w:pStyle w:val="NoSpacing"/>
        <w:tabs>
          <w:tab w:val="left" w:pos="851"/>
          <w:tab w:val="left" w:pos="1560"/>
          <w:tab w:val="left" w:pos="2268"/>
          <w:tab w:val="left" w:pos="2977"/>
          <w:tab w:val="left" w:pos="3686"/>
          <w:tab w:val="left" w:pos="4395"/>
          <w:tab w:val="left" w:pos="5103"/>
          <w:tab w:val="left" w:pos="5812"/>
        </w:tabs>
        <w:rPr>
          <w:rFonts w:cs="Arial"/>
        </w:rPr>
      </w:pPr>
      <w:r w:rsidRPr="001A7CCF">
        <w:rPr>
          <w:rFonts w:cs="Arial"/>
        </w:rPr>
        <w:t>B100</w:t>
      </w:r>
      <w:r w:rsidRPr="001A7CCF">
        <w:rPr>
          <w:rFonts w:cs="Arial"/>
        </w:rPr>
        <w:tab/>
        <w:t>x</w:t>
      </w:r>
      <w:r w:rsidRPr="001A7CCF">
        <w:rPr>
          <w:rFonts w:cs="Arial"/>
        </w:rPr>
        <w:tab/>
        <w:t>y</w:t>
      </w:r>
      <w:r w:rsidRPr="001A7CCF">
        <w:rPr>
          <w:rFonts w:cs="Arial"/>
        </w:rPr>
        <w:tab/>
        <w:t>y</w:t>
      </w:r>
      <w:r w:rsidRPr="001A7CCF">
        <w:rPr>
          <w:rFonts w:cs="Arial"/>
        </w:rPr>
        <w:tab/>
        <w:t>y</w:t>
      </w:r>
      <w:r w:rsidRPr="001A7CCF">
        <w:rPr>
          <w:rFonts w:cs="Arial"/>
        </w:rPr>
        <w:tab/>
        <w:t>z</w:t>
      </w:r>
      <w:r w:rsidRPr="001A7CCF">
        <w:rPr>
          <w:rFonts w:cs="Arial"/>
        </w:rPr>
        <w:tab/>
        <w:t>z</w:t>
      </w:r>
      <w:r w:rsidRPr="001A7CCF">
        <w:rPr>
          <w:rFonts w:cs="Arial"/>
        </w:rPr>
        <w:tab/>
        <w:t>z</w:t>
      </w:r>
      <w:r w:rsidRPr="001A7CCF">
        <w:rPr>
          <w:rFonts w:cs="Arial"/>
        </w:rPr>
        <w:tab/>
        <w:t>z</w:t>
      </w:r>
    </w:p>
    <w:p w:rsidR="00E5475A" w:rsidRPr="001A7CCF" w:rsidRDefault="00E5475A" w:rsidP="00FD0D37">
      <w:pPr>
        <w:pStyle w:val="NoSpacing"/>
        <w:tabs>
          <w:tab w:val="left" w:pos="851"/>
          <w:tab w:val="left" w:pos="2268"/>
        </w:tabs>
        <w:rPr>
          <w:rFonts w:cs="Arial"/>
        </w:rPr>
      </w:pPr>
    </w:p>
    <w:p w:rsidR="00E5475A" w:rsidRPr="001A7CCF" w:rsidRDefault="00E5475A" w:rsidP="00E5475A">
      <w:pPr>
        <w:rPr>
          <w:rFonts w:cs="Arial"/>
        </w:rPr>
      </w:pPr>
      <w:r w:rsidRPr="001A7CCF">
        <w:rPr>
          <w:rFonts w:cs="Arial"/>
        </w:rPr>
        <w:lastRenderedPageBreak/>
        <w:t xml:space="preserve">The header line must start with “marker”. After this follow </w:t>
      </w:r>
      <w:r w:rsidR="00B549D8">
        <w:rPr>
          <w:rFonts w:cs="Arial"/>
        </w:rPr>
        <w:t>&lt;ploidy&gt;</w:t>
      </w:r>
      <w:r w:rsidRPr="001A7CCF">
        <w:rPr>
          <w:rFonts w:cs="Arial"/>
        </w:rPr>
        <w:t xml:space="preserve"> column captions per founder, each consisting of the name of the founder (upper/lowercase relevant)</w:t>
      </w:r>
      <w:r w:rsidR="00EC61E3">
        <w:rPr>
          <w:rFonts w:cs="Arial"/>
        </w:rPr>
        <w:t>, an underscore and a number (1</w:t>
      </w:r>
      <w:r w:rsidR="00403DC8">
        <w:rPr>
          <w:rFonts w:cs="Arial"/>
        </w:rPr>
        <w:t>-</w:t>
      </w:r>
      <w:r w:rsidR="00EC61E3">
        <w:rPr>
          <w:rFonts w:cs="Arial"/>
        </w:rPr>
        <w:t>2 or 1</w:t>
      </w:r>
      <w:r w:rsidR="00403DC8">
        <w:rPr>
          <w:rFonts w:cs="Arial"/>
        </w:rPr>
        <w:t>-</w:t>
      </w:r>
      <w:r w:rsidRPr="001A7CCF">
        <w:rPr>
          <w:rFonts w:cs="Arial"/>
        </w:rPr>
        <w:t>4). The order of the founders is not relevant, but the order of the columns within each founder is.</w:t>
      </w:r>
    </w:p>
    <w:p w:rsidR="00E5475A" w:rsidRPr="001A7CCF" w:rsidRDefault="00E5475A" w:rsidP="00E5475A">
      <w:pPr>
        <w:rPr>
          <w:rFonts w:cs="Arial"/>
        </w:rPr>
      </w:pPr>
      <w:r w:rsidRPr="001A7CCF">
        <w:rPr>
          <w:rFonts w:cs="Arial"/>
        </w:rPr>
        <w:t xml:space="preserve">Below that each line specifies the genotypes for one marker. The markers must be given in the order of the linkage map (even if two markers are at the same position their order must be as given in the map file) and all markers on the map must be present. After the marker name (uppercase/lowercase identical to the name in the linkage map) a marker allele is specified for each column of each founder. Note that any string of letters, digits and punctuation is allowed </w:t>
      </w:r>
      <w:r w:rsidR="00D62D9A" w:rsidRPr="001A7CCF">
        <w:rPr>
          <w:rFonts w:cs="Arial"/>
        </w:rPr>
        <w:t>in a marker</w:t>
      </w:r>
      <w:r w:rsidRPr="001A7CCF">
        <w:rPr>
          <w:rFonts w:cs="Arial"/>
        </w:rPr>
        <w:t xml:space="preserve"> allele</w:t>
      </w:r>
      <w:r w:rsidR="00D62D9A" w:rsidRPr="001A7CCF">
        <w:rPr>
          <w:rFonts w:cs="Arial"/>
        </w:rPr>
        <w:t xml:space="preserve"> except blanks (spaces or tabs) as these are used to separate the columns.</w:t>
      </w:r>
      <w:r w:rsidR="00EC61E3">
        <w:rPr>
          <w:rFonts w:cs="Arial"/>
        </w:rPr>
        <w:t xml:space="preserve"> This allows for example to represent dominant/recessive alleles (Q/q), SNP</w:t>
      </w:r>
      <w:r w:rsidR="005E7A33">
        <w:rPr>
          <w:rFonts w:cs="Arial"/>
        </w:rPr>
        <w:t xml:space="preserve"> markers (A/T </w:t>
      </w:r>
      <w:r w:rsidR="00EC61E3">
        <w:rPr>
          <w:rFonts w:cs="Arial"/>
        </w:rPr>
        <w:t>etc.), multi-allelic SSR markers (210/214/216) and any other type of QTL, major gene or marker alleles.</w:t>
      </w:r>
      <w:r w:rsidR="00D62D9A" w:rsidRPr="001A7CCF">
        <w:rPr>
          <w:rFonts w:cs="Arial"/>
        </w:rPr>
        <w:t xml:space="preserve"> </w:t>
      </w:r>
      <w:r w:rsidR="00B47339" w:rsidRPr="001A7CCF">
        <w:rPr>
          <w:rFonts w:cs="Arial"/>
        </w:rPr>
        <w:t>Names of founders (in the column captions) and loci (first column) must match exactly</w:t>
      </w:r>
      <w:r w:rsidR="006522A5" w:rsidRPr="001A7CCF">
        <w:rPr>
          <w:rFonts w:cs="Arial"/>
        </w:rPr>
        <w:t xml:space="preserve"> (upper/lower case relevant)</w:t>
      </w:r>
      <w:r w:rsidR="00B47339" w:rsidRPr="001A7CCF">
        <w:rPr>
          <w:rFonts w:cs="Arial"/>
        </w:rPr>
        <w:t xml:space="preserve"> with those in the pedigree file and map file.</w:t>
      </w:r>
      <w:r w:rsidR="00AB3859">
        <w:rPr>
          <w:rFonts w:cs="Arial"/>
        </w:rPr>
        <w:t xml:space="preserve"> T</w:t>
      </w:r>
      <w:r w:rsidR="006522A5" w:rsidRPr="001A7CCF">
        <w:rPr>
          <w:rFonts w:cs="Arial"/>
        </w:rPr>
        <w:t>he parents of standard populations have the names P1 and P2, or only P1 in the case of an S1 (selfing) population.</w:t>
      </w:r>
      <w:r w:rsidR="00B47339" w:rsidRPr="001A7CCF">
        <w:rPr>
          <w:rFonts w:cs="Arial"/>
        </w:rPr>
        <w:t xml:space="preserve"> </w:t>
      </w:r>
      <w:r w:rsidR="003F2620" w:rsidRPr="001A7CCF">
        <w:rPr>
          <w:rFonts w:cs="Arial"/>
        </w:rPr>
        <w:t xml:space="preserve">No missing data are allowed. </w:t>
      </w:r>
      <w:r w:rsidR="00D62D9A" w:rsidRPr="001A7CCF">
        <w:rPr>
          <w:rFonts w:cs="Arial"/>
        </w:rPr>
        <w:t>Empty lines and lines starting with a semicolon are allowed and are ignored.</w:t>
      </w:r>
    </w:p>
    <w:p w:rsidR="000A4C3A" w:rsidRPr="001A7CCF" w:rsidRDefault="000A4C3A" w:rsidP="00E5475A">
      <w:pPr>
        <w:rPr>
          <w:rFonts w:cs="Arial"/>
        </w:rPr>
      </w:pPr>
      <w:r w:rsidRPr="001A7CCF">
        <w:rPr>
          <w:rFonts w:cs="Arial"/>
        </w:rPr>
        <w:t xml:space="preserve">It is important to understand the difference between the “founder allele” and the “actual allele” </w:t>
      </w:r>
      <w:r w:rsidR="00A7477E" w:rsidRPr="001A7CCF">
        <w:rPr>
          <w:rFonts w:cs="Arial"/>
        </w:rPr>
        <w:t>at a given locus</w:t>
      </w:r>
      <w:r w:rsidRPr="001A7CCF">
        <w:rPr>
          <w:rFonts w:cs="Arial"/>
        </w:rPr>
        <w:t>. Founder individuals have two (diploids)</w:t>
      </w:r>
      <w:r w:rsidR="00C20CF5">
        <w:rPr>
          <w:rFonts w:cs="Arial"/>
        </w:rPr>
        <w:t>,</w:t>
      </w:r>
      <w:r w:rsidRPr="001A7CCF">
        <w:rPr>
          <w:rFonts w:cs="Arial"/>
        </w:rPr>
        <w:t xml:space="preserve"> </w:t>
      </w:r>
      <w:r w:rsidR="00C20CF5">
        <w:rPr>
          <w:rFonts w:cs="Arial"/>
        </w:rPr>
        <w:t>f</w:t>
      </w:r>
      <w:r w:rsidRPr="001A7CCF">
        <w:rPr>
          <w:rFonts w:cs="Arial"/>
        </w:rPr>
        <w:t>our (tetraploids)</w:t>
      </w:r>
      <w:r w:rsidR="00A62A30">
        <w:rPr>
          <w:rFonts w:cs="Arial"/>
        </w:rPr>
        <w:t>,</w:t>
      </w:r>
      <w:r w:rsidR="00C20CF5">
        <w:rPr>
          <w:rFonts w:cs="Arial"/>
        </w:rPr>
        <w:t xml:space="preserve"> </w:t>
      </w:r>
      <w:proofErr w:type="spellStart"/>
      <w:r w:rsidR="00C20CF5">
        <w:rPr>
          <w:rFonts w:cs="Arial"/>
        </w:rPr>
        <w:t>etc</w:t>
      </w:r>
      <w:proofErr w:type="spellEnd"/>
      <w:r w:rsidR="00A62A30">
        <w:rPr>
          <w:rFonts w:cs="Arial"/>
        </w:rPr>
        <w:t>,</w:t>
      </w:r>
      <w:r w:rsidRPr="001A7CCF">
        <w:rPr>
          <w:rFonts w:cs="Arial"/>
        </w:rPr>
        <w:t xml:space="preserve"> different founder alleles at each locus; if the same founder allele is present </w:t>
      </w:r>
      <w:r w:rsidR="00346487" w:rsidRPr="001A7CCF">
        <w:rPr>
          <w:rFonts w:cs="Arial"/>
        </w:rPr>
        <w:t>at that locus in</w:t>
      </w:r>
      <w:r w:rsidRPr="001A7CCF">
        <w:rPr>
          <w:rFonts w:cs="Arial"/>
        </w:rPr>
        <w:t xml:space="preserve"> another individual in the pedigree it is identical-by-descent</w:t>
      </w:r>
      <w:r w:rsidR="00346487" w:rsidRPr="001A7CCF">
        <w:rPr>
          <w:rFonts w:cs="Arial"/>
        </w:rPr>
        <w:t xml:space="preserve"> (IBD)</w:t>
      </w:r>
      <w:r w:rsidRPr="001A7CCF">
        <w:rPr>
          <w:rFonts w:cs="Arial"/>
        </w:rPr>
        <w:t xml:space="preserve"> to the allele in that founder. </w:t>
      </w:r>
      <w:r w:rsidR="00A7477E" w:rsidRPr="001A7CCF">
        <w:rPr>
          <w:rFonts w:cs="Arial"/>
        </w:rPr>
        <w:t>Different founders do no</w:t>
      </w:r>
      <w:r w:rsidR="00346487" w:rsidRPr="001A7CCF">
        <w:rPr>
          <w:rFonts w:cs="Arial"/>
        </w:rPr>
        <w:t>t</w:t>
      </w:r>
      <w:r w:rsidR="00A7477E" w:rsidRPr="001A7CCF">
        <w:rPr>
          <w:rFonts w:cs="Arial"/>
        </w:rPr>
        <w:t xml:space="preserve"> share the same founder alleles. In contrast, “actual alleles” are the </w:t>
      </w:r>
      <w:r w:rsidR="00346487" w:rsidRPr="001A7CCF">
        <w:rPr>
          <w:rFonts w:cs="Arial"/>
        </w:rPr>
        <w:t xml:space="preserve">observed </w:t>
      </w:r>
      <w:r w:rsidR="00A7477E" w:rsidRPr="001A7CCF">
        <w:rPr>
          <w:rFonts w:cs="Arial"/>
        </w:rPr>
        <w:t xml:space="preserve">alleles. </w:t>
      </w:r>
      <w:r w:rsidR="00A62A30">
        <w:rPr>
          <w:rFonts w:cs="Arial"/>
        </w:rPr>
        <w:t>For instance, in most SNP genotyping platforms a</w:t>
      </w:r>
      <w:r w:rsidR="00A7477E" w:rsidRPr="001A7CCF">
        <w:rPr>
          <w:rFonts w:cs="Arial"/>
        </w:rPr>
        <w:t xml:space="preserve"> SNP locus has only two observable alleles. A diploid founder that is homozygous for the SNP locus has two different founder alleles, but two times the same actual allele at that locus. The Founder genotypes file specifies the link between the observed, actual alleles and the IBD founder alleles</w:t>
      </w:r>
      <w:r w:rsidR="00346487" w:rsidRPr="001A7CCF">
        <w:rPr>
          <w:rFonts w:cs="Arial"/>
        </w:rPr>
        <w:t>.</w:t>
      </w:r>
      <w:r w:rsidRPr="001A7CCF">
        <w:rPr>
          <w:rFonts w:cs="Arial"/>
        </w:rPr>
        <w:t xml:space="preserve"> </w:t>
      </w:r>
      <w:r w:rsidR="00346487" w:rsidRPr="001A7CCF">
        <w:rPr>
          <w:rFonts w:cs="Arial"/>
        </w:rPr>
        <w:t>See also the section Description of the simulation process.</w:t>
      </w:r>
      <w:r w:rsidRPr="001A7CCF">
        <w:rPr>
          <w:rFonts w:cs="Arial"/>
        </w:rPr>
        <w:t xml:space="preserve"> </w:t>
      </w:r>
    </w:p>
    <w:p w:rsidR="00150430" w:rsidRPr="001A7CCF" w:rsidRDefault="00150430" w:rsidP="00150430">
      <w:pPr>
        <w:pStyle w:val="Heading3"/>
        <w:rPr>
          <w:rFonts w:ascii="Arial" w:hAnsi="Arial" w:cs="Arial"/>
        </w:rPr>
      </w:pPr>
      <w:bookmarkStart w:id="11" w:name="_Toc357169108"/>
      <w:proofErr w:type="spellStart"/>
      <w:r w:rsidRPr="001A7CCF">
        <w:rPr>
          <w:rFonts w:ascii="Arial" w:hAnsi="Arial" w:cs="Arial"/>
        </w:rPr>
        <w:t>Haplostruct</w:t>
      </w:r>
      <w:proofErr w:type="spellEnd"/>
      <w:r w:rsidRPr="001A7CCF">
        <w:rPr>
          <w:rFonts w:ascii="Arial" w:hAnsi="Arial" w:cs="Arial"/>
        </w:rPr>
        <w:t xml:space="preserve"> files</w:t>
      </w:r>
      <w:bookmarkEnd w:id="11"/>
    </w:p>
    <w:p w:rsidR="00150430" w:rsidRPr="001A7CCF" w:rsidRDefault="00150430" w:rsidP="00E5475A">
      <w:pPr>
        <w:rPr>
          <w:rFonts w:cs="Arial"/>
        </w:rPr>
      </w:pPr>
      <w:r w:rsidRPr="001A7CCF">
        <w:rPr>
          <w:rFonts w:cs="Arial"/>
        </w:rPr>
        <w:t>If the parameter file specifies the HAPLOSTRUCT keyword, a pair of Haplostruct files with extensions .</w:t>
      </w:r>
      <w:proofErr w:type="spellStart"/>
      <w:r w:rsidRPr="001A7CCF">
        <w:rPr>
          <w:rFonts w:cs="Arial"/>
        </w:rPr>
        <w:t>hsa</w:t>
      </w:r>
      <w:proofErr w:type="spellEnd"/>
      <w:r w:rsidRPr="001A7CCF">
        <w:rPr>
          <w:rFonts w:cs="Arial"/>
        </w:rPr>
        <w:t xml:space="preserve"> and .</w:t>
      </w:r>
      <w:proofErr w:type="spellStart"/>
      <w:r w:rsidRPr="001A7CCF">
        <w:rPr>
          <w:rFonts w:cs="Arial"/>
        </w:rPr>
        <w:t>hsb</w:t>
      </w:r>
      <w:proofErr w:type="spellEnd"/>
      <w:r w:rsidRPr="001A7CCF">
        <w:rPr>
          <w:rFonts w:cs="Arial"/>
        </w:rPr>
        <w:t xml:space="preserve"> must be present. These files are produced by PedigreeSim</w:t>
      </w:r>
      <w:r w:rsidR="00C72C3F" w:rsidRPr="001A7CCF">
        <w:rPr>
          <w:rFonts w:cs="Arial"/>
        </w:rPr>
        <w:t xml:space="preserve"> itself</w:t>
      </w:r>
      <w:r w:rsidRPr="001A7CCF">
        <w:rPr>
          <w:rFonts w:cs="Arial"/>
        </w:rPr>
        <w:t xml:space="preserve"> and are discussed under Output files.</w:t>
      </w:r>
    </w:p>
    <w:p w:rsidR="003F2620" w:rsidRPr="001A7CCF" w:rsidRDefault="003F2620" w:rsidP="003F2620">
      <w:pPr>
        <w:pStyle w:val="Heading2"/>
        <w:rPr>
          <w:rFonts w:ascii="Arial" w:hAnsi="Arial" w:cs="Arial"/>
        </w:rPr>
      </w:pPr>
      <w:bookmarkStart w:id="12" w:name="_Toc357169109"/>
      <w:r w:rsidRPr="001A7CCF">
        <w:rPr>
          <w:rFonts w:ascii="Arial" w:hAnsi="Arial" w:cs="Arial"/>
        </w:rPr>
        <w:t>Output files</w:t>
      </w:r>
      <w:bookmarkEnd w:id="12"/>
    </w:p>
    <w:p w:rsidR="003F2620" w:rsidRPr="001A7CCF" w:rsidRDefault="003F2620" w:rsidP="00E5475A">
      <w:pPr>
        <w:rPr>
          <w:rFonts w:cs="Arial"/>
        </w:rPr>
      </w:pPr>
      <w:r w:rsidRPr="001A7CCF">
        <w:rPr>
          <w:rFonts w:cs="Arial"/>
        </w:rPr>
        <w:t xml:space="preserve">All filenames of output files start with the string specified </w:t>
      </w:r>
      <w:r w:rsidR="0050384A" w:rsidRPr="001A7CCF">
        <w:rPr>
          <w:rFonts w:cs="Arial"/>
        </w:rPr>
        <w:t>by parameter OUTPUT</w:t>
      </w:r>
      <w:r w:rsidRPr="001A7CCF">
        <w:rPr>
          <w:rFonts w:cs="Arial"/>
        </w:rPr>
        <w:t xml:space="preserve"> in the parameter file; in the following sections this</w:t>
      </w:r>
      <w:r w:rsidR="00C72C3F" w:rsidRPr="001A7CCF">
        <w:rPr>
          <w:rFonts w:cs="Arial"/>
        </w:rPr>
        <w:t xml:space="preserve"> string</w:t>
      </w:r>
      <w:r w:rsidRPr="001A7CCF">
        <w:rPr>
          <w:rFonts w:cs="Arial"/>
        </w:rPr>
        <w:t xml:space="preserve"> is represented as &lt;output&gt;. The files are created in the current working directory</w:t>
      </w:r>
      <w:r w:rsidR="00F05581" w:rsidRPr="001A7CCF">
        <w:rPr>
          <w:rFonts w:cs="Arial"/>
        </w:rPr>
        <w:t xml:space="preserve"> and will overwrite existing files with the same name</w:t>
      </w:r>
      <w:r w:rsidRPr="001A7CCF">
        <w:rPr>
          <w:rFonts w:cs="Arial"/>
        </w:rPr>
        <w:t>. Depending on the contents of the parameter file some of the following output file</w:t>
      </w:r>
      <w:r w:rsidR="00F05581" w:rsidRPr="001A7CCF">
        <w:rPr>
          <w:rFonts w:cs="Arial"/>
        </w:rPr>
        <w:t>s</w:t>
      </w:r>
      <w:r w:rsidRPr="001A7CCF">
        <w:rPr>
          <w:rFonts w:cs="Arial"/>
        </w:rPr>
        <w:t xml:space="preserve"> are generated:</w:t>
      </w:r>
    </w:p>
    <w:p w:rsidR="003F2620" w:rsidRPr="001A7CCF" w:rsidRDefault="003F2620" w:rsidP="00A87361">
      <w:pPr>
        <w:pStyle w:val="Heading3"/>
        <w:rPr>
          <w:rFonts w:ascii="Arial" w:hAnsi="Arial" w:cs="Arial"/>
        </w:rPr>
      </w:pPr>
      <w:bookmarkStart w:id="13" w:name="_Toc357169110"/>
      <w:r w:rsidRPr="001A7CCF">
        <w:rPr>
          <w:rFonts w:ascii="Arial" w:hAnsi="Arial" w:cs="Arial"/>
        </w:rPr>
        <w:t>Pedigree file</w:t>
      </w:r>
      <w:bookmarkEnd w:id="13"/>
    </w:p>
    <w:p w:rsidR="003F2620" w:rsidRPr="001A7CCF" w:rsidRDefault="003F2620" w:rsidP="00E5475A">
      <w:pPr>
        <w:rPr>
          <w:rFonts w:cs="Arial"/>
        </w:rPr>
      </w:pPr>
      <w:r w:rsidRPr="001A7CCF">
        <w:rPr>
          <w:rFonts w:cs="Arial"/>
        </w:rPr>
        <w:t>If a standa</w:t>
      </w:r>
      <w:r w:rsidR="00A87361" w:rsidRPr="001A7CCF">
        <w:rPr>
          <w:rFonts w:cs="Arial"/>
        </w:rPr>
        <w:t>rd population is specified or if</w:t>
      </w:r>
      <w:r w:rsidRPr="001A7CCF">
        <w:rPr>
          <w:rFonts w:cs="Arial"/>
        </w:rPr>
        <w:t xml:space="preserve"> a pedigree file required sorting</w:t>
      </w:r>
      <w:r w:rsidR="00403DC8">
        <w:rPr>
          <w:rFonts w:cs="Arial"/>
        </w:rPr>
        <w:t>,</w:t>
      </w:r>
      <w:r w:rsidRPr="001A7CCF">
        <w:rPr>
          <w:rFonts w:cs="Arial"/>
        </w:rPr>
        <w:t xml:space="preserve"> the generated or sorted pedigree is written to &lt;output&gt;.</w:t>
      </w:r>
      <w:proofErr w:type="spellStart"/>
      <w:r w:rsidRPr="001A7CCF">
        <w:rPr>
          <w:rFonts w:cs="Arial"/>
        </w:rPr>
        <w:t>ped</w:t>
      </w:r>
      <w:proofErr w:type="spellEnd"/>
      <w:r w:rsidRPr="001A7CCF">
        <w:rPr>
          <w:rFonts w:cs="Arial"/>
        </w:rPr>
        <w:t>. The format is described as above; no empty lines or comments are present and columns are separated by tabs.</w:t>
      </w:r>
    </w:p>
    <w:p w:rsidR="00A87361" w:rsidRPr="001A7CCF" w:rsidRDefault="00A87361" w:rsidP="00A87361">
      <w:pPr>
        <w:pStyle w:val="Heading3"/>
        <w:rPr>
          <w:rFonts w:ascii="Arial" w:hAnsi="Arial" w:cs="Arial"/>
        </w:rPr>
      </w:pPr>
      <w:bookmarkStart w:id="14" w:name="_Toc357169111"/>
      <w:r w:rsidRPr="001A7CCF">
        <w:rPr>
          <w:rFonts w:ascii="Arial" w:hAnsi="Arial" w:cs="Arial"/>
        </w:rPr>
        <w:t>Haplostruct files</w:t>
      </w:r>
      <w:bookmarkEnd w:id="14"/>
    </w:p>
    <w:p w:rsidR="00A87361" w:rsidRPr="001A7CCF" w:rsidRDefault="00A87361" w:rsidP="00E5475A">
      <w:pPr>
        <w:rPr>
          <w:rFonts w:cs="Arial"/>
        </w:rPr>
      </w:pPr>
      <w:r w:rsidRPr="001A7CCF">
        <w:rPr>
          <w:rFonts w:cs="Arial"/>
        </w:rPr>
        <w:t xml:space="preserve">Unless the haplostruct files are specified in the parameter file (in which case they are used as input files) the simulated haplostructs are written to a </w:t>
      </w:r>
      <w:r w:rsidR="00F05581" w:rsidRPr="001A7CCF">
        <w:rPr>
          <w:rFonts w:cs="Arial"/>
        </w:rPr>
        <w:t>pair</w:t>
      </w:r>
      <w:r w:rsidRPr="001A7CCF">
        <w:rPr>
          <w:rFonts w:cs="Arial"/>
        </w:rPr>
        <w:t xml:space="preserve"> of </w:t>
      </w:r>
      <w:r w:rsidR="001E13C9" w:rsidRPr="001A7CCF">
        <w:rPr>
          <w:rFonts w:cs="Arial"/>
        </w:rPr>
        <w:t xml:space="preserve">tab-separated </w:t>
      </w:r>
      <w:r w:rsidRPr="001A7CCF">
        <w:rPr>
          <w:rFonts w:cs="Arial"/>
        </w:rPr>
        <w:t>files &lt;output&gt;.</w:t>
      </w:r>
      <w:proofErr w:type="spellStart"/>
      <w:r w:rsidRPr="001A7CCF">
        <w:rPr>
          <w:rFonts w:cs="Arial"/>
        </w:rPr>
        <w:t>hsa</w:t>
      </w:r>
      <w:proofErr w:type="spellEnd"/>
      <w:r w:rsidRPr="001A7CCF">
        <w:rPr>
          <w:rFonts w:cs="Arial"/>
        </w:rPr>
        <w:t xml:space="preserve"> and &lt;output&gt;.</w:t>
      </w:r>
      <w:proofErr w:type="spellStart"/>
      <w:r w:rsidRPr="001A7CCF">
        <w:rPr>
          <w:rFonts w:cs="Arial"/>
        </w:rPr>
        <w:t>hsb</w:t>
      </w:r>
      <w:proofErr w:type="spellEnd"/>
      <w:r w:rsidRPr="001A7CCF">
        <w:rPr>
          <w:rFonts w:cs="Arial"/>
        </w:rPr>
        <w:t>. Together these files specify how the chromosomes of all individuals are composed from segm</w:t>
      </w:r>
      <w:r w:rsidR="00403DC8">
        <w:rPr>
          <w:rFonts w:cs="Arial"/>
        </w:rPr>
        <w:t>ents of the founder chromosomes:</w:t>
      </w:r>
    </w:p>
    <w:p w:rsidR="00A87361" w:rsidRPr="001A7CCF" w:rsidRDefault="00A87361" w:rsidP="00E5475A">
      <w:pPr>
        <w:rPr>
          <w:rFonts w:cs="Arial"/>
        </w:rPr>
      </w:pPr>
      <w:r w:rsidRPr="001A7CCF">
        <w:rPr>
          <w:rFonts w:cs="Arial"/>
        </w:rPr>
        <w:t>File &lt;output&gt;.</w:t>
      </w:r>
      <w:proofErr w:type="spellStart"/>
      <w:r w:rsidRPr="001A7CCF">
        <w:rPr>
          <w:rFonts w:cs="Arial"/>
        </w:rPr>
        <w:t>hsa</w:t>
      </w:r>
      <w:proofErr w:type="spellEnd"/>
      <w:r w:rsidRPr="001A7CCF">
        <w:rPr>
          <w:rFonts w:cs="Arial"/>
        </w:rPr>
        <w:t xml:space="preserve"> specifies on each line first (1) the individual), (2) the chromosome and (3) the homolog number (1-2 for diploids, 1-4 for tetraploids</w:t>
      </w:r>
      <w:r w:rsidR="00834A4A">
        <w:rPr>
          <w:rFonts w:cs="Arial"/>
        </w:rPr>
        <w:t xml:space="preserve"> etc.</w:t>
      </w:r>
      <w:r w:rsidRPr="001A7CCF">
        <w:rPr>
          <w:rFonts w:cs="Arial"/>
        </w:rPr>
        <w:t xml:space="preserve">). For the chromosome identified in this way then follows a series of numbers: these identify the founder alleles that make up the segments of the chromosome. The number </w:t>
      </w:r>
      <w:r w:rsidR="008B385E" w:rsidRPr="001A7CCF">
        <w:rPr>
          <w:rFonts w:cs="Arial"/>
        </w:rPr>
        <w:t xml:space="preserve">of columns in the file is fitted to the chromosome in the population with the largest number of founder segments. For all chromosomes with </w:t>
      </w:r>
      <w:r w:rsidR="00150430" w:rsidRPr="001A7CCF">
        <w:rPr>
          <w:rFonts w:cs="Arial"/>
        </w:rPr>
        <w:t>fewer</w:t>
      </w:r>
      <w:r w:rsidR="008B385E" w:rsidRPr="001A7CCF">
        <w:rPr>
          <w:rFonts w:cs="Arial"/>
        </w:rPr>
        <w:t xml:space="preserve"> segments the remaining </w:t>
      </w:r>
      <w:r w:rsidR="008B385E" w:rsidRPr="001A7CCF">
        <w:rPr>
          <w:rFonts w:cs="Arial"/>
        </w:rPr>
        <w:lastRenderedPageBreak/>
        <w:t xml:space="preserve">columns are filled with </w:t>
      </w:r>
      <w:r w:rsidR="005569AE" w:rsidRPr="001A7CCF">
        <w:rPr>
          <w:rFonts w:cs="Arial"/>
        </w:rPr>
        <w:t>the “missing” symbol</w:t>
      </w:r>
      <w:r w:rsidR="008B385E" w:rsidRPr="001A7CCF">
        <w:rPr>
          <w:rFonts w:cs="Arial"/>
        </w:rPr>
        <w:t xml:space="preserve">. Every line therefore has the same </w:t>
      </w:r>
      <w:r w:rsidR="00150430" w:rsidRPr="001A7CCF">
        <w:rPr>
          <w:rFonts w:cs="Arial"/>
        </w:rPr>
        <w:t>number of items</w:t>
      </w:r>
      <w:r w:rsidR="008B385E" w:rsidRPr="001A7CCF">
        <w:rPr>
          <w:rFonts w:cs="Arial"/>
        </w:rPr>
        <w:t>, which facilitates reading by other software. Also, as each chromosome is composed of at least one founder segment, there is at least one non-</w:t>
      </w:r>
      <w:r w:rsidR="005569AE" w:rsidRPr="001A7CCF">
        <w:rPr>
          <w:rFonts w:cs="Arial"/>
        </w:rPr>
        <w:t xml:space="preserve">missing </w:t>
      </w:r>
      <w:r w:rsidR="008B385E" w:rsidRPr="001A7CCF">
        <w:rPr>
          <w:rFonts w:cs="Arial"/>
        </w:rPr>
        <w:t>number after the first three columns in each line.</w:t>
      </w:r>
    </w:p>
    <w:p w:rsidR="008B385E" w:rsidRPr="001A7CCF" w:rsidRDefault="008B385E" w:rsidP="00E5475A">
      <w:pPr>
        <w:rPr>
          <w:rFonts w:cs="Arial"/>
        </w:rPr>
      </w:pPr>
      <w:r w:rsidRPr="001A7CCF">
        <w:rPr>
          <w:rFonts w:cs="Arial"/>
        </w:rPr>
        <w:t>File &lt;output&gt;.</w:t>
      </w:r>
      <w:proofErr w:type="spellStart"/>
      <w:r w:rsidRPr="001A7CCF">
        <w:rPr>
          <w:rFonts w:cs="Arial"/>
        </w:rPr>
        <w:t>hsb</w:t>
      </w:r>
      <w:proofErr w:type="spellEnd"/>
      <w:r w:rsidRPr="001A7CCF">
        <w:rPr>
          <w:rFonts w:cs="Arial"/>
        </w:rPr>
        <w:t xml:space="preserve"> specifies the positions (in cM) of the recombination points between the segments. The lines do not include the individual, chromosome and homolog number but are in the same order as in file &lt;output&gt;.</w:t>
      </w:r>
      <w:proofErr w:type="spellStart"/>
      <w:r w:rsidRPr="001A7CCF">
        <w:rPr>
          <w:rFonts w:cs="Arial"/>
        </w:rPr>
        <w:t>hsa</w:t>
      </w:r>
      <w:proofErr w:type="spellEnd"/>
      <w:r w:rsidRPr="001A7CCF">
        <w:rPr>
          <w:rFonts w:cs="Arial"/>
        </w:rPr>
        <w:t xml:space="preserve">. </w:t>
      </w:r>
      <w:r w:rsidR="00C72C3F" w:rsidRPr="001A7CCF">
        <w:rPr>
          <w:rFonts w:cs="Arial"/>
        </w:rPr>
        <w:t>Like</w:t>
      </w:r>
      <w:r w:rsidRPr="001A7CCF">
        <w:rPr>
          <w:rFonts w:cs="Arial"/>
        </w:rPr>
        <w:t xml:space="preserve"> in that file</w:t>
      </w:r>
      <w:r w:rsidR="00C72C3F" w:rsidRPr="001A7CCF">
        <w:rPr>
          <w:rFonts w:cs="Arial"/>
        </w:rPr>
        <w:t>,</w:t>
      </w:r>
      <w:r w:rsidRPr="001A7CCF">
        <w:rPr>
          <w:rFonts w:cs="Arial"/>
        </w:rPr>
        <w:t xml:space="preserve"> all lines have the same number of items, equal to the maximum number of recombination </w:t>
      </w:r>
      <w:r w:rsidR="001E13C9" w:rsidRPr="001A7CCF">
        <w:rPr>
          <w:rFonts w:cs="Arial"/>
        </w:rPr>
        <w:t>points</w:t>
      </w:r>
      <w:r w:rsidRPr="001A7CCF">
        <w:rPr>
          <w:rFonts w:cs="Arial"/>
        </w:rPr>
        <w:t xml:space="preserve"> in any chromosome in the population. The lines are filled out with the “missing” symbol for chromosomes with less recombination points.</w:t>
      </w:r>
      <w:r w:rsidR="00C72C3F" w:rsidRPr="001A7CCF">
        <w:rPr>
          <w:rFonts w:cs="Arial"/>
        </w:rPr>
        <w:t xml:space="preserve"> Chromosomes consisting of only one segment (as in the founders) have no recombination points and therefore have lines with only missing values.</w:t>
      </w:r>
    </w:p>
    <w:p w:rsidR="00733270" w:rsidRPr="001A7CCF" w:rsidRDefault="00733270" w:rsidP="00733270">
      <w:pPr>
        <w:pStyle w:val="Heading3"/>
        <w:rPr>
          <w:rFonts w:ascii="Arial" w:hAnsi="Arial" w:cs="Arial"/>
        </w:rPr>
      </w:pPr>
      <w:bookmarkStart w:id="15" w:name="_Toc357169112"/>
      <w:r w:rsidRPr="001A7CCF">
        <w:rPr>
          <w:rFonts w:ascii="Arial" w:hAnsi="Arial" w:cs="Arial"/>
        </w:rPr>
        <w:t>Genotypes file</w:t>
      </w:r>
      <w:bookmarkEnd w:id="15"/>
    </w:p>
    <w:p w:rsidR="00733270" w:rsidRPr="001A7CCF" w:rsidRDefault="00733270" w:rsidP="00E5475A">
      <w:pPr>
        <w:rPr>
          <w:rFonts w:cs="Arial"/>
        </w:rPr>
      </w:pPr>
      <w:r w:rsidRPr="001A7CCF">
        <w:rPr>
          <w:rFonts w:cs="Arial"/>
        </w:rPr>
        <w:t xml:space="preserve">The Genotypes file lists the </w:t>
      </w:r>
      <w:r w:rsidR="00346487" w:rsidRPr="001A7CCF">
        <w:rPr>
          <w:rFonts w:cs="Arial"/>
        </w:rPr>
        <w:t xml:space="preserve">observed </w:t>
      </w:r>
      <w:r w:rsidRPr="001A7CCF">
        <w:rPr>
          <w:rFonts w:cs="Arial"/>
        </w:rPr>
        <w:t>marker genotypes for all</w:t>
      </w:r>
      <w:r w:rsidR="00F615AC">
        <w:rPr>
          <w:rFonts w:cs="Arial"/>
        </w:rPr>
        <w:t xml:space="preserve"> individuals and all</w:t>
      </w:r>
      <w:r w:rsidRPr="001A7CCF">
        <w:rPr>
          <w:rFonts w:cs="Arial"/>
        </w:rPr>
        <w:t xml:space="preserve"> </w:t>
      </w:r>
      <w:r w:rsidR="00E5654B" w:rsidRPr="001A7CCF">
        <w:rPr>
          <w:rFonts w:cs="Arial"/>
        </w:rPr>
        <w:t>loci</w:t>
      </w:r>
      <w:r w:rsidRPr="001A7CCF">
        <w:rPr>
          <w:rFonts w:cs="Arial"/>
        </w:rPr>
        <w:t xml:space="preserve">. The format of the file and of the column captions is exactly as described for the Founder genotypes file above. The filename of the genotypes file is &lt;output&gt;_genotypes.dat. It is generated only if a map file </w:t>
      </w:r>
      <w:r w:rsidR="000A4C3A" w:rsidRPr="001A7CCF">
        <w:rPr>
          <w:rFonts w:cs="Arial"/>
        </w:rPr>
        <w:t>and a f</w:t>
      </w:r>
      <w:r w:rsidRPr="001A7CCF">
        <w:rPr>
          <w:rFonts w:cs="Arial"/>
        </w:rPr>
        <w:t>ounder genotypes file are specified in the parameter file.</w:t>
      </w:r>
    </w:p>
    <w:p w:rsidR="00733270" w:rsidRPr="001A7CCF" w:rsidRDefault="00733270" w:rsidP="00733270">
      <w:pPr>
        <w:pStyle w:val="Heading3"/>
        <w:rPr>
          <w:rFonts w:ascii="Arial" w:hAnsi="Arial" w:cs="Arial"/>
        </w:rPr>
      </w:pPr>
      <w:bookmarkStart w:id="16" w:name="_Toc357169113"/>
      <w:r w:rsidRPr="001A7CCF">
        <w:rPr>
          <w:rFonts w:ascii="Arial" w:hAnsi="Arial" w:cs="Arial"/>
        </w:rPr>
        <w:t>Founderalleles file</w:t>
      </w:r>
      <w:bookmarkEnd w:id="16"/>
    </w:p>
    <w:p w:rsidR="00733270" w:rsidRPr="001A7CCF" w:rsidRDefault="00733270" w:rsidP="00E5475A">
      <w:pPr>
        <w:rPr>
          <w:rFonts w:cs="Arial"/>
        </w:rPr>
      </w:pPr>
      <w:r w:rsidRPr="001A7CCF">
        <w:rPr>
          <w:rFonts w:cs="Arial"/>
        </w:rPr>
        <w:t xml:space="preserve">The Founderalleles file </w:t>
      </w:r>
      <w:r w:rsidR="00E5654B" w:rsidRPr="001A7CCF">
        <w:rPr>
          <w:rFonts w:cs="Arial"/>
        </w:rPr>
        <w:t xml:space="preserve">(&lt;output&gt;_founderalleles.dat) </w:t>
      </w:r>
      <w:r w:rsidRPr="001A7CCF">
        <w:rPr>
          <w:rFonts w:cs="Arial"/>
        </w:rPr>
        <w:t xml:space="preserve">is very similar to the Genotypes file (see previous section). In this file for all </w:t>
      </w:r>
      <w:r w:rsidR="00E5654B" w:rsidRPr="001A7CCF">
        <w:rPr>
          <w:rFonts w:cs="Arial"/>
        </w:rPr>
        <w:t>loci</w:t>
      </w:r>
      <w:r w:rsidRPr="001A7CCF">
        <w:rPr>
          <w:rFonts w:cs="Arial"/>
        </w:rPr>
        <w:t xml:space="preserve"> and all individuals the founder alleles present at the locus positions are given, instead of the </w:t>
      </w:r>
      <w:r w:rsidR="00346487" w:rsidRPr="001A7CCF">
        <w:rPr>
          <w:rFonts w:cs="Arial"/>
        </w:rPr>
        <w:t xml:space="preserve">observed </w:t>
      </w:r>
      <w:r w:rsidRPr="001A7CCF">
        <w:rPr>
          <w:rFonts w:cs="Arial"/>
        </w:rPr>
        <w:t>marker alleles</w:t>
      </w:r>
      <w:r w:rsidR="00346487" w:rsidRPr="001A7CCF">
        <w:rPr>
          <w:rFonts w:cs="Arial"/>
        </w:rPr>
        <w:t xml:space="preserve"> individuals (for the distinction between founder alleles and observed or actual alleles see section Founder genotypes file)</w:t>
      </w:r>
      <w:r w:rsidRPr="001A7CCF">
        <w:rPr>
          <w:rFonts w:cs="Arial"/>
        </w:rPr>
        <w:t xml:space="preserve">. The Founderalleles </w:t>
      </w:r>
      <w:r w:rsidR="000A4C3A" w:rsidRPr="001A7CCF">
        <w:rPr>
          <w:rFonts w:cs="Arial"/>
        </w:rPr>
        <w:t>file</w:t>
      </w:r>
      <w:r w:rsidRPr="001A7CCF">
        <w:rPr>
          <w:rFonts w:cs="Arial"/>
        </w:rPr>
        <w:t xml:space="preserve"> </w:t>
      </w:r>
      <w:r w:rsidR="000A4C3A" w:rsidRPr="001A7CCF">
        <w:rPr>
          <w:rFonts w:cs="Arial"/>
        </w:rPr>
        <w:t xml:space="preserve">is generated if a map file is </w:t>
      </w:r>
      <w:r w:rsidR="00F615AC">
        <w:rPr>
          <w:rFonts w:cs="Arial"/>
        </w:rPr>
        <w:t>specified</w:t>
      </w:r>
      <w:r w:rsidR="000A4C3A" w:rsidRPr="001A7CCF">
        <w:rPr>
          <w:rFonts w:cs="Arial"/>
        </w:rPr>
        <w:t>.</w:t>
      </w:r>
    </w:p>
    <w:p w:rsidR="00E5654B" w:rsidRPr="001A7CCF" w:rsidRDefault="00E5654B" w:rsidP="00E5654B">
      <w:pPr>
        <w:pStyle w:val="Heading3"/>
        <w:rPr>
          <w:rFonts w:ascii="Arial" w:hAnsi="Arial" w:cs="Arial"/>
        </w:rPr>
      </w:pPr>
      <w:bookmarkStart w:id="17" w:name="_Toc357169114"/>
      <w:proofErr w:type="spellStart"/>
      <w:r w:rsidRPr="001A7CCF">
        <w:rPr>
          <w:rFonts w:ascii="Arial" w:hAnsi="Arial" w:cs="Arial"/>
        </w:rPr>
        <w:t>Alleledose</w:t>
      </w:r>
      <w:proofErr w:type="spellEnd"/>
      <w:r w:rsidRPr="001A7CCF">
        <w:rPr>
          <w:rFonts w:ascii="Arial" w:hAnsi="Arial" w:cs="Arial"/>
        </w:rPr>
        <w:t xml:space="preserve"> file</w:t>
      </w:r>
      <w:bookmarkEnd w:id="17"/>
    </w:p>
    <w:p w:rsidR="00E5654B" w:rsidRPr="001A7CCF" w:rsidRDefault="00F615AC" w:rsidP="00E3799D">
      <w:pPr>
        <w:pStyle w:val="NoSpacing"/>
        <w:rPr>
          <w:rFonts w:cs="Arial"/>
        </w:rPr>
      </w:pPr>
      <w:r>
        <w:rPr>
          <w:rFonts w:cs="Arial"/>
        </w:rPr>
        <w:t xml:space="preserve">The </w:t>
      </w:r>
      <w:proofErr w:type="spellStart"/>
      <w:r>
        <w:rPr>
          <w:rFonts w:cs="Arial"/>
        </w:rPr>
        <w:t>A</w:t>
      </w:r>
      <w:r w:rsidR="00E5654B" w:rsidRPr="001A7CCF">
        <w:rPr>
          <w:rFonts w:cs="Arial"/>
        </w:rPr>
        <w:t>lleledose</w:t>
      </w:r>
      <w:proofErr w:type="spellEnd"/>
      <w:r w:rsidR="00E5654B" w:rsidRPr="001A7CCF">
        <w:rPr>
          <w:rFonts w:cs="Arial"/>
        </w:rPr>
        <w:t xml:space="preserve"> file (&lt;output&gt;_alleledose.dat) gives the allele dosage for all individuals, for the (alphabetically) highest marker allele at each locus. </w:t>
      </w:r>
      <w:r w:rsidR="00B41416" w:rsidRPr="001A7CCF">
        <w:rPr>
          <w:rFonts w:cs="Arial"/>
        </w:rPr>
        <w:t>The allele dosage varies 0-2 in diploids</w:t>
      </w:r>
      <w:r w:rsidR="00834A4A">
        <w:rPr>
          <w:rFonts w:cs="Arial"/>
        </w:rPr>
        <w:t>,</w:t>
      </w:r>
      <w:r w:rsidR="00B41416" w:rsidRPr="001A7CCF">
        <w:rPr>
          <w:rFonts w:cs="Arial"/>
        </w:rPr>
        <w:t xml:space="preserve"> 0-4 in tetraploids</w:t>
      </w:r>
      <w:r w:rsidR="00834A4A">
        <w:rPr>
          <w:rFonts w:cs="Arial"/>
        </w:rPr>
        <w:t xml:space="preserve"> etc</w:t>
      </w:r>
      <w:r w:rsidR="00B41416" w:rsidRPr="001A7CCF">
        <w:rPr>
          <w:rFonts w:cs="Arial"/>
        </w:rPr>
        <w:t xml:space="preserve">. </w:t>
      </w:r>
      <w:r w:rsidR="00E5654B" w:rsidRPr="001A7CCF">
        <w:rPr>
          <w:rFonts w:cs="Arial"/>
        </w:rPr>
        <w:t>The layout</w:t>
      </w:r>
      <w:r w:rsidR="00B41416" w:rsidRPr="001A7CCF">
        <w:rPr>
          <w:rFonts w:cs="Arial"/>
        </w:rPr>
        <w:t xml:space="preserve"> of the </w:t>
      </w:r>
      <w:proofErr w:type="spellStart"/>
      <w:r w:rsidR="00B41416" w:rsidRPr="001A7CCF">
        <w:rPr>
          <w:rFonts w:cs="Arial"/>
        </w:rPr>
        <w:t>Alleledose</w:t>
      </w:r>
      <w:proofErr w:type="spellEnd"/>
      <w:r w:rsidR="00B41416" w:rsidRPr="001A7CCF">
        <w:rPr>
          <w:rFonts w:cs="Arial"/>
        </w:rPr>
        <w:t xml:space="preserve"> file</w:t>
      </w:r>
      <w:r w:rsidR="00E5654B" w:rsidRPr="001A7CCF">
        <w:rPr>
          <w:rFonts w:cs="Arial"/>
        </w:rPr>
        <w:t xml:space="preserve"> is similar to </w:t>
      </w:r>
      <w:r w:rsidR="00B41416" w:rsidRPr="001A7CCF">
        <w:rPr>
          <w:rFonts w:cs="Arial"/>
        </w:rPr>
        <w:t xml:space="preserve">that of </w:t>
      </w:r>
      <w:r w:rsidR="00E5654B" w:rsidRPr="001A7CCF">
        <w:rPr>
          <w:rFonts w:cs="Arial"/>
        </w:rPr>
        <w:t>the Genotypes and Founderalleles files, but here only one column per individual is present and the caption of that column is the individual’s name.</w:t>
      </w:r>
    </w:p>
    <w:p w:rsidR="000A4C3A" w:rsidRDefault="000A4C3A" w:rsidP="00E3799D">
      <w:pPr>
        <w:pStyle w:val="NoSpacing"/>
        <w:rPr>
          <w:rFonts w:cs="Arial"/>
        </w:rPr>
      </w:pPr>
      <w:r w:rsidRPr="001A7CCF">
        <w:rPr>
          <w:rFonts w:cs="Arial"/>
        </w:rPr>
        <w:t xml:space="preserve">If no founder genotype file is given, the dosage of the </w:t>
      </w:r>
      <w:r w:rsidR="00E3799D" w:rsidRPr="001A7CCF">
        <w:rPr>
          <w:rFonts w:cs="Arial"/>
        </w:rPr>
        <w:t>low</w:t>
      </w:r>
      <w:r w:rsidRPr="001A7CCF">
        <w:rPr>
          <w:rFonts w:cs="Arial"/>
        </w:rPr>
        <w:t>est founder allele</w:t>
      </w:r>
      <w:r w:rsidR="00E3799D" w:rsidRPr="001A7CCF">
        <w:rPr>
          <w:rFonts w:cs="Arial"/>
        </w:rPr>
        <w:t xml:space="preserve"> (the first allele of the first founder</w:t>
      </w:r>
      <w:r w:rsidR="005324D1" w:rsidRPr="001A7CCF">
        <w:rPr>
          <w:rFonts w:cs="Arial"/>
        </w:rPr>
        <w:t>) is</w:t>
      </w:r>
      <w:r w:rsidRPr="001A7CCF">
        <w:rPr>
          <w:rFonts w:cs="Arial"/>
        </w:rPr>
        <w:t xml:space="preserve"> given.</w:t>
      </w:r>
    </w:p>
    <w:p w:rsidR="004A3140" w:rsidRPr="001A7CCF" w:rsidRDefault="004A3140" w:rsidP="004A3140">
      <w:pPr>
        <w:pStyle w:val="Heading2"/>
        <w:rPr>
          <w:rFonts w:ascii="Arial" w:hAnsi="Arial" w:cs="Arial"/>
        </w:rPr>
      </w:pPr>
      <w:bookmarkStart w:id="18" w:name="_Toc357169115"/>
      <w:r>
        <w:rPr>
          <w:rFonts w:ascii="Arial" w:hAnsi="Arial" w:cs="Arial"/>
        </w:rPr>
        <w:t>Simulation of missing data, scoring errors and phenotypes</w:t>
      </w:r>
      <w:bookmarkEnd w:id="18"/>
    </w:p>
    <w:p w:rsidR="004A3140" w:rsidRDefault="004A3140" w:rsidP="004A3140">
      <w:pPr>
        <w:pStyle w:val="NoSpacing"/>
        <w:rPr>
          <w:rFonts w:cs="Arial"/>
        </w:rPr>
      </w:pPr>
      <w:proofErr w:type="spellStart"/>
      <w:r>
        <w:rPr>
          <w:rFonts w:cs="Arial"/>
        </w:rPr>
        <w:t>PedigreeSim</w:t>
      </w:r>
      <w:proofErr w:type="spellEnd"/>
      <w:r>
        <w:rPr>
          <w:rFonts w:cs="Arial"/>
        </w:rPr>
        <w:t xml:space="preserve"> generates complete, error-free genotypic data. It is straightforward to introduce scoring errors and missing values at some or all loci by importing the Genotypes file into Excel, R or other software and manipulating the data.</w:t>
      </w:r>
    </w:p>
    <w:p w:rsidR="004A3140" w:rsidRPr="001A7CCF" w:rsidRDefault="004A3140" w:rsidP="004A3140">
      <w:pPr>
        <w:pStyle w:val="NoSpacing"/>
        <w:rPr>
          <w:rFonts w:cs="Arial"/>
        </w:rPr>
      </w:pPr>
      <w:r>
        <w:rPr>
          <w:rFonts w:cs="Arial"/>
        </w:rPr>
        <w:t>Similarly it is possible to calculate phenotypic trait values from the genotypic data at one or more loci, using any genotype-to</w:t>
      </w:r>
      <w:r w:rsidR="00517B45">
        <w:rPr>
          <w:rFonts w:cs="Arial"/>
        </w:rPr>
        <w:t>-phenotype model.</w:t>
      </w:r>
      <w:r>
        <w:rPr>
          <w:rFonts w:cs="Arial"/>
        </w:rPr>
        <w:t xml:space="preserve"> </w:t>
      </w:r>
      <w:r w:rsidR="00517B45">
        <w:rPr>
          <w:rFonts w:cs="Arial"/>
        </w:rPr>
        <w:t>T</w:t>
      </w:r>
      <w:r>
        <w:rPr>
          <w:rFonts w:cs="Arial"/>
        </w:rPr>
        <w:t xml:space="preserve">his may be a simple one-locus qualitative model or a complex quantitative model involving epistasis among multiple loci and environmental variation. Obviously these phenotypic data should be calculated from the complete, error-free genotypic data. </w:t>
      </w:r>
    </w:p>
    <w:p w:rsidR="00733270" w:rsidRPr="001A7CCF" w:rsidRDefault="00292C6E" w:rsidP="00292C6E">
      <w:pPr>
        <w:pStyle w:val="Heading2"/>
        <w:rPr>
          <w:rFonts w:ascii="Arial" w:hAnsi="Arial" w:cs="Arial"/>
        </w:rPr>
      </w:pPr>
      <w:bookmarkStart w:id="19" w:name="_Toc357169116"/>
      <w:r w:rsidRPr="001A7CCF">
        <w:rPr>
          <w:rFonts w:ascii="Arial" w:hAnsi="Arial" w:cs="Arial"/>
        </w:rPr>
        <w:t>Test mode</w:t>
      </w:r>
      <w:bookmarkEnd w:id="19"/>
    </w:p>
    <w:p w:rsidR="00292C6E" w:rsidRPr="001A7CCF" w:rsidRDefault="00292C6E" w:rsidP="00E5475A">
      <w:pPr>
        <w:rPr>
          <w:rFonts w:cs="Arial"/>
        </w:rPr>
      </w:pPr>
      <w:r w:rsidRPr="001A7CCF">
        <w:rPr>
          <w:rFonts w:cs="Arial"/>
        </w:rPr>
        <w:t>Apart from the simulation of genotypes in pedigrees, PedigreeSim can also be used to study the properties of the gamete generation process.</w:t>
      </w:r>
      <w:r w:rsidR="009B1333" w:rsidRPr="001A7CCF">
        <w:rPr>
          <w:rFonts w:cs="Arial"/>
        </w:rPr>
        <w:t xml:space="preserve"> </w:t>
      </w:r>
      <w:r w:rsidRPr="001A7CCF">
        <w:rPr>
          <w:rFonts w:cs="Arial"/>
        </w:rPr>
        <w:t>The most flexib</w:t>
      </w:r>
      <w:r w:rsidR="009B1333" w:rsidRPr="001A7CCF">
        <w:rPr>
          <w:rFonts w:cs="Arial"/>
        </w:rPr>
        <w:t xml:space="preserve">le way is to use the </w:t>
      </w:r>
      <w:r w:rsidR="007C1457" w:rsidRPr="001A7CCF">
        <w:rPr>
          <w:rFonts w:cs="Arial"/>
        </w:rPr>
        <w:t>provided</w:t>
      </w:r>
      <w:r w:rsidR="009B1333" w:rsidRPr="001A7CCF">
        <w:rPr>
          <w:rFonts w:cs="Arial"/>
        </w:rPr>
        <w:t xml:space="preserve"> J</w:t>
      </w:r>
      <w:r w:rsidRPr="001A7CCF">
        <w:rPr>
          <w:rFonts w:cs="Arial"/>
        </w:rPr>
        <w:t>ava classes and their methods to write a dedicated program for studying or testing a specific feature. But PedigreeSim also has a built-in possibility to study at least some aspects.</w:t>
      </w:r>
    </w:p>
    <w:p w:rsidR="00292C6E" w:rsidRPr="001A7CCF" w:rsidRDefault="00292C6E" w:rsidP="007A355C">
      <w:pPr>
        <w:pStyle w:val="NoSpacing"/>
        <w:rPr>
          <w:rFonts w:cs="Arial"/>
        </w:rPr>
      </w:pPr>
      <w:r w:rsidRPr="001A7CCF">
        <w:rPr>
          <w:rFonts w:cs="Arial"/>
        </w:rPr>
        <w:t xml:space="preserve">By adding the line </w:t>
      </w:r>
      <w:r w:rsidRPr="001A7CCF">
        <w:rPr>
          <w:rFonts w:cs="Arial"/>
        </w:rPr>
        <w:br/>
        <w:t>TEST = 1</w:t>
      </w:r>
      <w:r w:rsidR="009B1333" w:rsidRPr="001A7CCF">
        <w:rPr>
          <w:rFonts w:cs="Arial"/>
        </w:rPr>
        <w:t xml:space="preserve"> </w:t>
      </w:r>
    </w:p>
    <w:p w:rsidR="00226F2D" w:rsidRPr="001A7CCF" w:rsidRDefault="009B1333" w:rsidP="00226F2D">
      <w:pPr>
        <w:pStyle w:val="NoSpacing"/>
        <w:rPr>
          <w:rFonts w:cs="Arial"/>
        </w:rPr>
      </w:pPr>
      <w:r w:rsidRPr="001A7CCF">
        <w:rPr>
          <w:rFonts w:cs="Arial"/>
        </w:rPr>
        <w:t xml:space="preserve">to the parameter file, PedigreeSim will not </w:t>
      </w:r>
      <w:r w:rsidR="007B616D" w:rsidRPr="001A7CCF">
        <w:rPr>
          <w:rFonts w:cs="Arial"/>
        </w:rPr>
        <w:t>produce</w:t>
      </w:r>
      <w:r w:rsidRPr="001A7CCF">
        <w:rPr>
          <w:rFonts w:cs="Arial"/>
        </w:rPr>
        <w:t xml:space="preserve"> the normal files with pedigree genotypes, but instead it will </w:t>
      </w:r>
      <w:r w:rsidR="007C1457" w:rsidRPr="001A7CCF">
        <w:rPr>
          <w:rFonts w:cs="Arial"/>
        </w:rPr>
        <w:t>perform a</w:t>
      </w:r>
      <w:r w:rsidRPr="001A7CCF">
        <w:rPr>
          <w:rFonts w:cs="Arial"/>
        </w:rPr>
        <w:t xml:space="preserve"> series of </w:t>
      </w:r>
      <w:r w:rsidR="007C1457" w:rsidRPr="001A7CCF">
        <w:rPr>
          <w:rFonts w:cs="Arial"/>
        </w:rPr>
        <w:t>meioses</w:t>
      </w:r>
      <w:r w:rsidRPr="001A7CCF">
        <w:rPr>
          <w:rFonts w:cs="Arial"/>
        </w:rPr>
        <w:t xml:space="preserve"> from one fully heterozygous parent.</w:t>
      </w:r>
      <w:r w:rsidR="00C148DE" w:rsidRPr="001A7CCF">
        <w:rPr>
          <w:rFonts w:cs="Arial"/>
        </w:rPr>
        <w:t xml:space="preserve"> The number of </w:t>
      </w:r>
      <w:r w:rsidR="007C1457" w:rsidRPr="001A7CCF">
        <w:rPr>
          <w:rFonts w:cs="Arial"/>
        </w:rPr>
        <w:t>meiosis per iteration</w:t>
      </w:r>
      <w:r w:rsidR="00C148DE" w:rsidRPr="001A7CCF">
        <w:rPr>
          <w:rFonts w:cs="Arial"/>
        </w:rPr>
        <w:t xml:space="preserve"> </w:t>
      </w:r>
      <w:r w:rsidRPr="001A7CCF">
        <w:rPr>
          <w:rFonts w:cs="Arial"/>
        </w:rPr>
        <w:t>is defined by the POPSIZE keyword. The new keyword TESTITER defines the number of iterations</w:t>
      </w:r>
      <w:r w:rsidR="00226F2D" w:rsidRPr="001A7CCF">
        <w:rPr>
          <w:rFonts w:cs="Arial"/>
        </w:rPr>
        <w:t>. Of the other parameters, PLOIDY, MAPFUNCTION, CHROMFILE, MAPFILE and OUTPUT are still needed and have the same meaning as before.</w:t>
      </w:r>
    </w:p>
    <w:p w:rsidR="00226F2D" w:rsidRPr="001A7CCF" w:rsidRDefault="00226F2D" w:rsidP="00226F2D">
      <w:pPr>
        <w:pStyle w:val="NoSpacing"/>
        <w:rPr>
          <w:rFonts w:cs="Arial"/>
        </w:rPr>
      </w:pPr>
      <w:r w:rsidRPr="001A7CCF">
        <w:rPr>
          <w:rFonts w:cs="Arial"/>
        </w:rPr>
        <w:lastRenderedPageBreak/>
        <w:t>This w</w:t>
      </w:r>
      <w:r w:rsidR="007C1457" w:rsidRPr="001A7CCF">
        <w:rPr>
          <w:rFonts w:cs="Arial"/>
        </w:rPr>
        <w:t>ill produce a file &lt;</w:t>
      </w:r>
      <w:proofErr w:type="spellStart"/>
      <w:r w:rsidR="007C1457" w:rsidRPr="001A7CCF">
        <w:rPr>
          <w:rFonts w:cs="Arial"/>
        </w:rPr>
        <w:t>output</w:t>
      </w:r>
      <w:r w:rsidR="00DB735D">
        <w:rPr>
          <w:rFonts w:cs="Arial"/>
        </w:rPr>
        <w:t>_datetime</w:t>
      </w:r>
      <w:proofErr w:type="spellEnd"/>
      <w:r w:rsidR="007C1457" w:rsidRPr="001A7CCF">
        <w:rPr>
          <w:rFonts w:cs="Arial"/>
        </w:rPr>
        <w:t>&gt;</w:t>
      </w:r>
      <w:r w:rsidRPr="001A7CCF">
        <w:rPr>
          <w:rFonts w:cs="Arial"/>
        </w:rPr>
        <w:t>.</w:t>
      </w:r>
      <w:proofErr w:type="spellStart"/>
      <w:r w:rsidRPr="001A7CCF">
        <w:rPr>
          <w:rFonts w:cs="Arial"/>
        </w:rPr>
        <w:t>dat</w:t>
      </w:r>
      <w:proofErr w:type="spellEnd"/>
      <w:r w:rsidRPr="001A7CCF">
        <w:rPr>
          <w:rFonts w:cs="Arial"/>
        </w:rPr>
        <w:t>, which for each chromosome lists</w:t>
      </w:r>
      <w:r w:rsidR="00C13D3F" w:rsidRPr="001A7CCF">
        <w:rPr>
          <w:rFonts w:cs="Arial"/>
        </w:rPr>
        <w:t xml:space="preserve"> a number of statistics</w:t>
      </w:r>
      <w:r w:rsidR="00074063" w:rsidRPr="001A7CCF">
        <w:rPr>
          <w:rFonts w:cs="Arial"/>
        </w:rPr>
        <w:t xml:space="preserve"> based on sampling one gamete per meiosis</w:t>
      </w:r>
      <w:r w:rsidR="00C13D3F" w:rsidRPr="001A7CCF">
        <w:rPr>
          <w:rFonts w:cs="Arial"/>
        </w:rPr>
        <w:t>, including</w:t>
      </w:r>
      <w:r w:rsidRPr="001A7CCF">
        <w:rPr>
          <w:rFonts w:cs="Arial"/>
        </w:rPr>
        <w:t xml:space="preserve"> the recombination frequenc</w:t>
      </w:r>
      <w:r w:rsidR="00C13D3F" w:rsidRPr="001A7CCF">
        <w:rPr>
          <w:rFonts w:cs="Arial"/>
        </w:rPr>
        <w:t>ies</w:t>
      </w:r>
      <w:r w:rsidRPr="001A7CCF">
        <w:rPr>
          <w:rFonts w:cs="Arial"/>
        </w:rPr>
        <w:t xml:space="preserve"> between all pairs of markers</w:t>
      </w:r>
      <w:r w:rsidR="00C13D3F" w:rsidRPr="001A7CCF">
        <w:rPr>
          <w:rFonts w:cs="Arial"/>
        </w:rPr>
        <w:t>,</w:t>
      </w:r>
      <w:r w:rsidR="00C148DE" w:rsidRPr="001A7CCF">
        <w:rPr>
          <w:rFonts w:cs="Arial"/>
        </w:rPr>
        <w:t xml:space="preserve"> a test of the significance of the </w:t>
      </w:r>
      <w:r w:rsidR="00C13D3F" w:rsidRPr="001A7CCF">
        <w:rPr>
          <w:rFonts w:cs="Arial"/>
        </w:rPr>
        <w:t xml:space="preserve">differences between the observed recombination frequencies and those expected according to the Haldane or Kosambi map </w:t>
      </w:r>
      <w:r w:rsidR="00C148DE" w:rsidRPr="001A7CCF">
        <w:rPr>
          <w:rFonts w:cs="Arial"/>
        </w:rPr>
        <w:t>(if more than 2 iterations are performed)</w:t>
      </w:r>
      <w:r w:rsidR="00C13D3F" w:rsidRPr="001A7CCF">
        <w:rPr>
          <w:rFonts w:cs="Arial"/>
        </w:rPr>
        <w:t xml:space="preserve">, the frequencies of the different genotypes at each locus, </w:t>
      </w:r>
      <w:r w:rsidR="008276F5" w:rsidRPr="001A7CCF">
        <w:rPr>
          <w:rFonts w:cs="Arial"/>
        </w:rPr>
        <w:t xml:space="preserve">a frequency distribution of the number of recombination points </w:t>
      </w:r>
      <w:r w:rsidR="00C13D3F" w:rsidRPr="001A7CCF">
        <w:rPr>
          <w:rFonts w:cs="Arial"/>
        </w:rPr>
        <w:t>and of the number of different founder alleles per chromosome.</w:t>
      </w:r>
      <w:r w:rsidRPr="001A7CCF">
        <w:rPr>
          <w:rFonts w:cs="Arial"/>
        </w:rPr>
        <w:t xml:space="preserve"> </w:t>
      </w:r>
      <w:r w:rsidR="00C148DE" w:rsidRPr="001A7CCF">
        <w:rPr>
          <w:rFonts w:cs="Arial"/>
        </w:rPr>
        <w:t>If PLOIDY</w:t>
      </w:r>
      <w:r w:rsidR="00DB735D">
        <w:rPr>
          <w:rFonts w:cs="Arial"/>
        </w:rPr>
        <w:t>&gt;2</w:t>
      </w:r>
      <w:bookmarkStart w:id="20" w:name="_GoBack"/>
      <w:bookmarkEnd w:id="20"/>
      <w:r w:rsidR="00C148DE" w:rsidRPr="001A7CCF">
        <w:rPr>
          <w:rFonts w:cs="Arial"/>
        </w:rPr>
        <w:t xml:space="preserve"> also the frequency of homozygosity (due to double reduction) of the gametes at all markers</w:t>
      </w:r>
      <w:r w:rsidR="00C13D3F" w:rsidRPr="001A7CCF">
        <w:rPr>
          <w:rFonts w:cs="Arial"/>
        </w:rPr>
        <w:t>, and a frequency distribution of the position of the chromosome exchange points in cross-type quadrivalents</w:t>
      </w:r>
      <w:r w:rsidR="00C148DE" w:rsidRPr="001A7CCF">
        <w:rPr>
          <w:rFonts w:cs="Arial"/>
        </w:rPr>
        <w:t xml:space="preserve"> is listed.</w:t>
      </w:r>
      <w:r w:rsidR="008C1045" w:rsidRPr="001A7CCF">
        <w:rPr>
          <w:rFonts w:cs="Arial"/>
        </w:rPr>
        <w:t xml:space="preserve"> Several additional parameters are provided to specify which output is needed:</w:t>
      </w:r>
    </w:p>
    <w:p w:rsidR="008C1045" w:rsidRPr="001A7CCF" w:rsidRDefault="008C1045" w:rsidP="00226F2D">
      <w:pPr>
        <w:pStyle w:val="NoSpacing"/>
        <w:rPr>
          <w:rFonts w:cs="Arial"/>
        </w:rPr>
      </w:pPr>
      <w:proofErr w:type="spellStart"/>
      <w:r w:rsidRPr="001A7CCF">
        <w:rPr>
          <w:rFonts w:cs="Arial"/>
        </w:rPr>
        <w:t>PrintGametes</w:t>
      </w:r>
      <w:proofErr w:type="spellEnd"/>
      <w:r w:rsidR="00516D9F" w:rsidRPr="001A7CCF">
        <w:rPr>
          <w:rFonts w:cs="Arial"/>
        </w:rPr>
        <w:t xml:space="preserve"> = 0 (default), 1 or 2. </w:t>
      </w:r>
      <w:r w:rsidR="00F615AC">
        <w:rPr>
          <w:rFonts w:cs="Arial"/>
        </w:rPr>
        <w:t>If 0, no gametes are printed; if</w:t>
      </w:r>
      <w:r w:rsidR="00516D9F" w:rsidRPr="001A7CCF">
        <w:rPr>
          <w:rFonts w:cs="Arial"/>
        </w:rPr>
        <w:t xml:space="preserve"> 1, the one sampled gamete per meiosis is printed, and if 2, all gametes are printed. Each gamete contains (ploidy/2) </w:t>
      </w:r>
      <w:proofErr w:type="spellStart"/>
      <w:r w:rsidR="00516D9F" w:rsidRPr="001A7CCF">
        <w:rPr>
          <w:rFonts w:cs="Arial"/>
        </w:rPr>
        <w:t>haplostructs</w:t>
      </w:r>
      <w:proofErr w:type="spellEnd"/>
      <w:r w:rsidR="00516D9F" w:rsidRPr="001A7CCF">
        <w:rPr>
          <w:rFonts w:cs="Arial"/>
        </w:rPr>
        <w:t xml:space="preserve"> per chromosome, each of which is printed on a separate line. This option can therefore lead to a large amount of output. A </w:t>
      </w:r>
      <w:proofErr w:type="spellStart"/>
      <w:r w:rsidR="00516D9F" w:rsidRPr="001A7CCF">
        <w:rPr>
          <w:rFonts w:cs="Arial"/>
        </w:rPr>
        <w:t>haplostruct</w:t>
      </w:r>
      <w:proofErr w:type="spellEnd"/>
      <w:r w:rsidR="00516D9F" w:rsidRPr="001A7CCF">
        <w:rPr>
          <w:rFonts w:cs="Arial"/>
        </w:rPr>
        <w:t xml:space="preserve">   is printed as a sequence of integers (the founder alleles of the successive segments) alternated with real numbers (the recombination positions)</w:t>
      </w:r>
      <w:r w:rsidR="00F615AC">
        <w:rPr>
          <w:rFonts w:cs="Arial"/>
        </w:rPr>
        <w:t>.</w:t>
      </w:r>
    </w:p>
    <w:p w:rsidR="00516D9F" w:rsidRPr="001A7CCF" w:rsidRDefault="00516D9F" w:rsidP="00516D9F">
      <w:pPr>
        <w:pStyle w:val="NoSpacing"/>
        <w:rPr>
          <w:rFonts w:cs="Arial"/>
        </w:rPr>
      </w:pPr>
      <w:proofErr w:type="spellStart"/>
      <w:r w:rsidRPr="001A7CCF">
        <w:rPr>
          <w:rFonts w:cs="Arial"/>
        </w:rPr>
        <w:t>PrintEachIter</w:t>
      </w:r>
      <w:proofErr w:type="spellEnd"/>
      <w:r w:rsidRPr="001A7CCF">
        <w:rPr>
          <w:rFonts w:cs="Arial"/>
        </w:rPr>
        <w:t xml:space="preserve"> = 0 (default) or 1. If 1, for every iteration statistics are printed based on all generated alleles and on the one selected gamete per meiosis. If the number of iterations is large this option again can give a large amount of output.</w:t>
      </w:r>
    </w:p>
    <w:p w:rsidR="008C1045" w:rsidRPr="001A7CCF" w:rsidRDefault="008C1045" w:rsidP="00226F2D">
      <w:pPr>
        <w:pStyle w:val="NoSpacing"/>
        <w:rPr>
          <w:rFonts w:cs="Arial"/>
        </w:rPr>
      </w:pPr>
      <w:proofErr w:type="spellStart"/>
      <w:r w:rsidRPr="001A7CCF">
        <w:rPr>
          <w:rFonts w:cs="Arial"/>
        </w:rPr>
        <w:t>PrintMapdistances</w:t>
      </w:r>
      <w:proofErr w:type="spellEnd"/>
      <w:r w:rsidR="00516D9F" w:rsidRPr="001A7CCF">
        <w:rPr>
          <w:rFonts w:cs="Arial"/>
        </w:rPr>
        <w:t xml:space="preserve"> = 0 (default</w:t>
      </w:r>
      <w:r w:rsidR="00616CE7" w:rsidRPr="001A7CCF">
        <w:rPr>
          <w:rFonts w:cs="Arial"/>
        </w:rPr>
        <w:t>)</w:t>
      </w:r>
      <w:r w:rsidR="00516D9F" w:rsidRPr="001A7CCF">
        <w:rPr>
          <w:rFonts w:cs="Arial"/>
        </w:rPr>
        <w:t xml:space="preserve"> or 1. If 1, in</w:t>
      </w:r>
      <w:r w:rsidR="00786685">
        <w:rPr>
          <w:rFonts w:cs="Arial"/>
        </w:rPr>
        <w:t xml:space="preserve"> </w:t>
      </w:r>
      <w:r w:rsidR="00516D9F" w:rsidRPr="001A7CCF">
        <w:rPr>
          <w:rFonts w:cs="Arial"/>
        </w:rPr>
        <w:t>addition to the recombination frequencies between all pairs of loci, also the corresponding map distances (based on the Haldane or Kosambi map functions) are printed, and tested against the given map distances. This test is only valid for bivalents, therefore this option is off by default.</w:t>
      </w:r>
    </w:p>
    <w:p w:rsidR="008C1045" w:rsidRPr="001A7CCF" w:rsidRDefault="008C1045" w:rsidP="00226F2D">
      <w:pPr>
        <w:pStyle w:val="NoSpacing"/>
        <w:rPr>
          <w:rFonts w:cs="Arial"/>
        </w:rPr>
      </w:pPr>
    </w:p>
    <w:p w:rsidR="00074063" w:rsidRPr="001A7CCF" w:rsidRDefault="00074063" w:rsidP="00226F2D">
      <w:pPr>
        <w:pStyle w:val="NoSpacing"/>
        <w:rPr>
          <w:rFonts w:cs="Arial"/>
        </w:rPr>
      </w:pPr>
    </w:p>
    <w:p w:rsidR="009B1333" w:rsidRPr="001A7CCF" w:rsidRDefault="000D2097" w:rsidP="00E5475A">
      <w:pPr>
        <w:rPr>
          <w:rFonts w:cs="Arial"/>
        </w:rPr>
      </w:pPr>
      <w:r w:rsidRPr="001A7CCF">
        <w:rPr>
          <w:rFonts w:cs="Arial"/>
        </w:rPr>
        <w:t>One further keyword exists</w:t>
      </w:r>
      <w:r w:rsidR="0050384A" w:rsidRPr="001A7CCF">
        <w:rPr>
          <w:rFonts w:cs="Arial"/>
        </w:rPr>
        <w:t>, which would normally only be used for test purposes</w:t>
      </w:r>
      <w:r w:rsidRPr="001A7CCF">
        <w:rPr>
          <w:rFonts w:cs="Arial"/>
        </w:rPr>
        <w:t>:</w:t>
      </w:r>
    </w:p>
    <w:p w:rsidR="00226F2D" w:rsidRPr="001A7CCF" w:rsidRDefault="000D2097" w:rsidP="00E5475A">
      <w:pPr>
        <w:rPr>
          <w:rFonts w:cs="Arial"/>
        </w:rPr>
      </w:pPr>
      <w:r w:rsidRPr="001A7CCF">
        <w:rPr>
          <w:rFonts w:cs="Arial"/>
        </w:rPr>
        <w:t>BIVALENTSBIDIRECTIONAL = 0 (default</w:t>
      </w:r>
      <w:r w:rsidR="007A355C" w:rsidRPr="001A7CCF">
        <w:rPr>
          <w:rFonts w:cs="Arial"/>
        </w:rPr>
        <w:t>):</w:t>
      </w:r>
      <w:r w:rsidRPr="001A7CCF">
        <w:rPr>
          <w:rFonts w:cs="Arial"/>
        </w:rPr>
        <w:t xml:space="preserve"> usually in a Bivalent </w:t>
      </w:r>
      <w:r w:rsidR="00811B60" w:rsidRPr="001A7CCF">
        <w:rPr>
          <w:rFonts w:cs="Arial"/>
        </w:rPr>
        <w:t>we generate the chiasmata sequentially, moving from the start to the end of the chromosome.</w:t>
      </w:r>
      <w:r w:rsidR="0080590C" w:rsidRPr="001A7CCF">
        <w:rPr>
          <w:rFonts w:cs="Arial"/>
        </w:rPr>
        <w:t xml:space="preserve"> In a </w:t>
      </w:r>
      <w:r w:rsidR="008C1045" w:rsidRPr="001A7CCF">
        <w:rPr>
          <w:rFonts w:cs="Arial"/>
        </w:rPr>
        <w:t xml:space="preserve">cross-type </w:t>
      </w:r>
      <w:r w:rsidR="0080590C" w:rsidRPr="001A7CCF">
        <w:rPr>
          <w:rFonts w:cs="Arial"/>
        </w:rPr>
        <w:t>quadrivalent however we generate the chiasmata starting from the ends of the four arms, and a solutio</w:t>
      </w:r>
      <w:r w:rsidR="007B616D" w:rsidRPr="001A7CCF">
        <w:rPr>
          <w:rFonts w:cs="Arial"/>
        </w:rPr>
        <w:t>n is needed (especially in the c</w:t>
      </w:r>
      <w:r w:rsidR="0080590C" w:rsidRPr="001A7CCF">
        <w:rPr>
          <w:rFonts w:cs="Arial"/>
        </w:rPr>
        <w:t>ase of chiasma interference / the Kosambi map function) to decide whether a new chiasma still fits between the previous chiasma on the same arm and the chiasmata already present on the other ar</w:t>
      </w:r>
      <w:r w:rsidR="007B616D" w:rsidRPr="001A7CCF">
        <w:rPr>
          <w:rFonts w:cs="Arial"/>
        </w:rPr>
        <w:t>ms. By setting this parameter to</w:t>
      </w:r>
      <w:r w:rsidR="0080590C" w:rsidRPr="001A7CCF">
        <w:rPr>
          <w:rFonts w:cs="Arial"/>
        </w:rPr>
        <w:t xml:space="preserve"> 1 (or true) we apply the same method to bivalents: chiasmata are generated alternating from the start and the end of the chromosome, and a decision is made whether each new chiasma still fits. A comparison of the recombination frequencies and inferred map lengths with this parameter set to 0 or 1 has shown that no difference is detectable in the results, meaning that the procedure used in quadrivalents is valid.</w:t>
      </w:r>
    </w:p>
    <w:p w:rsidR="00AE70F1" w:rsidRPr="001A7CCF" w:rsidRDefault="00AE70F1" w:rsidP="00E5475A">
      <w:pPr>
        <w:rPr>
          <w:rFonts w:cs="Arial"/>
        </w:rPr>
      </w:pPr>
    </w:p>
    <w:sectPr w:rsidR="00AE70F1" w:rsidRPr="001A7CC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7B92" w:rsidRDefault="00137B92" w:rsidP="008D245F">
      <w:pPr>
        <w:spacing w:after="0" w:line="240" w:lineRule="auto"/>
      </w:pPr>
      <w:r>
        <w:separator/>
      </w:r>
    </w:p>
  </w:endnote>
  <w:endnote w:type="continuationSeparator" w:id="0">
    <w:p w:rsidR="00137B92" w:rsidRDefault="00137B92" w:rsidP="008D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2788945"/>
      <w:docPartObj>
        <w:docPartGallery w:val="Page Numbers (Bottom of Page)"/>
        <w:docPartUnique/>
      </w:docPartObj>
    </w:sdtPr>
    <w:sdtEndPr>
      <w:rPr>
        <w:noProof/>
      </w:rPr>
    </w:sdtEndPr>
    <w:sdtContent>
      <w:p w:rsidR="00137B92" w:rsidRDefault="00137B92">
        <w:pPr>
          <w:pStyle w:val="Footer"/>
          <w:jc w:val="center"/>
        </w:pPr>
        <w:r>
          <w:fldChar w:fldCharType="begin"/>
        </w:r>
        <w:r>
          <w:instrText xml:space="preserve"> PAGE   \* MERGEFORMAT </w:instrText>
        </w:r>
        <w:r>
          <w:fldChar w:fldCharType="separate"/>
        </w:r>
        <w:r w:rsidR="00977668">
          <w:rPr>
            <w:noProof/>
          </w:rPr>
          <w:t>1</w:t>
        </w:r>
        <w:r>
          <w:rPr>
            <w:noProof/>
          </w:rPr>
          <w:fldChar w:fldCharType="end"/>
        </w:r>
      </w:p>
    </w:sdtContent>
  </w:sdt>
  <w:p w:rsidR="00137B92" w:rsidRDefault="00137B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7B92" w:rsidRDefault="00137B92" w:rsidP="008D245F">
      <w:pPr>
        <w:spacing w:after="0" w:line="240" w:lineRule="auto"/>
      </w:pPr>
      <w:r>
        <w:separator/>
      </w:r>
    </w:p>
  </w:footnote>
  <w:footnote w:type="continuationSeparator" w:id="0">
    <w:p w:rsidR="00137B92" w:rsidRDefault="00137B92" w:rsidP="008D24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2065"/>
    <w:multiLevelType w:val="hybridMultilevel"/>
    <w:tmpl w:val="E2AEB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BB2370C"/>
    <w:multiLevelType w:val="hybridMultilevel"/>
    <w:tmpl w:val="65B06674"/>
    <w:lvl w:ilvl="0" w:tplc="2EB4FB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877"/>
    <w:rsid w:val="000011A7"/>
    <w:rsid w:val="00005768"/>
    <w:rsid w:val="000172CE"/>
    <w:rsid w:val="00032C29"/>
    <w:rsid w:val="0003602A"/>
    <w:rsid w:val="00060BC4"/>
    <w:rsid w:val="00074063"/>
    <w:rsid w:val="00077EF1"/>
    <w:rsid w:val="00083F6A"/>
    <w:rsid w:val="000868B2"/>
    <w:rsid w:val="00090988"/>
    <w:rsid w:val="00096D24"/>
    <w:rsid w:val="00096EC9"/>
    <w:rsid w:val="000A2479"/>
    <w:rsid w:val="000A4C3A"/>
    <w:rsid w:val="000A7A83"/>
    <w:rsid w:val="000A7ACB"/>
    <w:rsid w:val="000C1250"/>
    <w:rsid w:val="000C2B08"/>
    <w:rsid w:val="000D2097"/>
    <w:rsid w:val="00111030"/>
    <w:rsid w:val="001262D4"/>
    <w:rsid w:val="00137B92"/>
    <w:rsid w:val="00150430"/>
    <w:rsid w:val="00150DAF"/>
    <w:rsid w:val="00160B49"/>
    <w:rsid w:val="001650F6"/>
    <w:rsid w:val="001749DB"/>
    <w:rsid w:val="001829CD"/>
    <w:rsid w:val="001A3321"/>
    <w:rsid w:val="001A7CCF"/>
    <w:rsid w:val="001C584A"/>
    <w:rsid w:val="001E13C9"/>
    <w:rsid w:val="001F356E"/>
    <w:rsid w:val="00205D36"/>
    <w:rsid w:val="00213AC4"/>
    <w:rsid w:val="00223072"/>
    <w:rsid w:val="00224F6A"/>
    <w:rsid w:val="00226F2D"/>
    <w:rsid w:val="0024443F"/>
    <w:rsid w:val="00251046"/>
    <w:rsid w:val="00260F49"/>
    <w:rsid w:val="002630BC"/>
    <w:rsid w:val="0026519A"/>
    <w:rsid w:val="00286E19"/>
    <w:rsid w:val="00292C6E"/>
    <w:rsid w:val="002A29B4"/>
    <w:rsid w:val="002A3147"/>
    <w:rsid w:val="002B19FC"/>
    <w:rsid w:val="002C4AAE"/>
    <w:rsid w:val="002C5F91"/>
    <w:rsid w:val="002C7935"/>
    <w:rsid w:val="002D27CB"/>
    <w:rsid w:val="002F79A7"/>
    <w:rsid w:val="003013B5"/>
    <w:rsid w:val="00307880"/>
    <w:rsid w:val="00317D54"/>
    <w:rsid w:val="00326725"/>
    <w:rsid w:val="003354C5"/>
    <w:rsid w:val="00342AF9"/>
    <w:rsid w:val="00346487"/>
    <w:rsid w:val="00346B13"/>
    <w:rsid w:val="00373FA2"/>
    <w:rsid w:val="00375759"/>
    <w:rsid w:val="00377C29"/>
    <w:rsid w:val="00386962"/>
    <w:rsid w:val="003919FF"/>
    <w:rsid w:val="00392F35"/>
    <w:rsid w:val="003A3C06"/>
    <w:rsid w:val="003A50C1"/>
    <w:rsid w:val="003B051E"/>
    <w:rsid w:val="003C30FA"/>
    <w:rsid w:val="003D2ACB"/>
    <w:rsid w:val="003D7B53"/>
    <w:rsid w:val="003E012F"/>
    <w:rsid w:val="003E2FDA"/>
    <w:rsid w:val="003F2620"/>
    <w:rsid w:val="003F3DA0"/>
    <w:rsid w:val="00403DC8"/>
    <w:rsid w:val="00412263"/>
    <w:rsid w:val="00422396"/>
    <w:rsid w:val="00422F0D"/>
    <w:rsid w:val="0042515A"/>
    <w:rsid w:val="00437C59"/>
    <w:rsid w:val="00437E78"/>
    <w:rsid w:val="004412B0"/>
    <w:rsid w:val="00444FAB"/>
    <w:rsid w:val="004573DE"/>
    <w:rsid w:val="00492638"/>
    <w:rsid w:val="0049456E"/>
    <w:rsid w:val="004A13DF"/>
    <w:rsid w:val="004A3140"/>
    <w:rsid w:val="004A319C"/>
    <w:rsid w:val="004B0666"/>
    <w:rsid w:val="004B6F8B"/>
    <w:rsid w:val="004C5625"/>
    <w:rsid w:val="004D0AA2"/>
    <w:rsid w:val="004D1FEA"/>
    <w:rsid w:val="004E1708"/>
    <w:rsid w:val="004F2319"/>
    <w:rsid w:val="004F6463"/>
    <w:rsid w:val="0050384A"/>
    <w:rsid w:val="00516D9F"/>
    <w:rsid w:val="00517B45"/>
    <w:rsid w:val="005324D1"/>
    <w:rsid w:val="005407AA"/>
    <w:rsid w:val="00542D58"/>
    <w:rsid w:val="00555948"/>
    <w:rsid w:val="005569AE"/>
    <w:rsid w:val="0057733B"/>
    <w:rsid w:val="005913CF"/>
    <w:rsid w:val="005B5B0D"/>
    <w:rsid w:val="005C6069"/>
    <w:rsid w:val="005D4CFE"/>
    <w:rsid w:val="005E3CC9"/>
    <w:rsid w:val="005E7A33"/>
    <w:rsid w:val="006060BB"/>
    <w:rsid w:val="00616CE7"/>
    <w:rsid w:val="006171C3"/>
    <w:rsid w:val="00627F33"/>
    <w:rsid w:val="006522A5"/>
    <w:rsid w:val="006615FD"/>
    <w:rsid w:val="006672E8"/>
    <w:rsid w:val="00673B1E"/>
    <w:rsid w:val="0067724B"/>
    <w:rsid w:val="00683E38"/>
    <w:rsid w:val="006843A5"/>
    <w:rsid w:val="00690A06"/>
    <w:rsid w:val="006925B1"/>
    <w:rsid w:val="006A6D88"/>
    <w:rsid w:val="006C5F3C"/>
    <w:rsid w:val="006E2A54"/>
    <w:rsid w:val="006E779D"/>
    <w:rsid w:val="00704396"/>
    <w:rsid w:val="007222EB"/>
    <w:rsid w:val="007308F5"/>
    <w:rsid w:val="007314AC"/>
    <w:rsid w:val="00733270"/>
    <w:rsid w:val="00734033"/>
    <w:rsid w:val="00735777"/>
    <w:rsid w:val="00736B07"/>
    <w:rsid w:val="0073737A"/>
    <w:rsid w:val="0074122A"/>
    <w:rsid w:val="0074674F"/>
    <w:rsid w:val="00747CC3"/>
    <w:rsid w:val="00751BA3"/>
    <w:rsid w:val="0075721D"/>
    <w:rsid w:val="007636C6"/>
    <w:rsid w:val="00765B2B"/>
    <w:rsid w:val="007729F5"/>
    <w:rsid w:val="00775722"/>
    <w:rsid w:val="00783D4A"/>
    <w:rsid w:val="00786685"/>
    <w:rsid w:val="0079218A"/>
    <w:rsid w:val="00797779"/>
    <w:rsid w:val="007A355C"/>
    <w:rsid w:val="007A4AD8"/>
    <w:rsid w:val="007B616D"/>
    <w:rsid w:val="007B7D18"/>
    <w:rsid w:val="007C1457"/>
    <w:rsid w:val="007C1EB2"/>
    <w:rsid w:val="007D443F"/>
    <w:rsid w:val="007E29D4"/>
    <w:rsid w:val="007E56DD"/>
    <w:rsid w:val="008025BE"/>
    <w:rsid w:val="0080590C"/>
    <w:rsid w:val="008100D8"/>
    <w:rsid w:val="00811B60"/>
    <w:rsid w:val="00812DBE"/>
    <w:rsid w:val="00824BB7"/>
    <w:rsid w:val="008276F5"/>
    <w:rsid w:val="00834A4A"/>
    <w:rsid w:val="00836D52"/>
    <w:rsid w:val="00847710"/>
    <w:rsid w:val="008501FB"/>
    <w:rsid w:val="00853C00"/>
    <w:rsid w:val="008560DD"/>
    <w:rsid w:val="00856DB5"/>
    <w:rsid w:val="00861D7D"/>
    <w:rsid w:val="00872B51"/>
    <w:rsid w:val="0087492D"/>
    <w:rsid w:val="00894B1B"/>
    <w:rsid w:val="00896337"/>
    <w:rsid w:val="00896946"/>
    <w:rsid w:val="008A3160"/>
    <w:rsid w:val="008A627B"/>
    <w:rsid w:val="008B385E"/>
    <w:rsid w:val="008C1045"/>
    <w:rsid w:val="008C2757"/>
    <w:rsid w:val="008C47A9"/>
    <w:rsid w:val="008D082C"/>
    <w:rsid w:val="008D245F"/>
    <w:rsid w:val="008D3B2D"/>
    <w:rsid w:val="008E0773"/>
    <w:rsid w:val="008E0D5A"/>
    <w:rsid w:val="008E2AFD"/>
    <w:rsid w:val="008E5268"/>
    <w:rsid w:val="00904F5F"/>
    <w:rsid w:val="00911DB6"/>
    <w:rsid w:val="00911F88"/>
    <w:rsid w:val="00912028"/>
    <w:rsid w:val="00913314"/>
    <w:rsid w:val="00921B37"/>
    <w:rsid w:val="00933E96"/>
    <w:rsid w:val="00936559"/>
    <w:rsid w:val="00945E42"/>
    <w:rsid w:val="009555BC"/>
    <w:rsid w:val="009560A9"/>
    <w:rsid w:val="0097566E"/>
    <w:rsid w:val="00977668"/>
    <w:rsid w:val="00994283"/>
    <w:rsid w:val="009949DA"/>
    <w:rsid w:val="009956BE"/>
    <w:rsid w:val="00996208"/>
    <w:rsid w:val="009A2C7B"/>
    <w:rsid w:val="009B1333"/>
    <w:rsid w:val="009C3287"/>
    <w:rsid w:val="009C525C"/>
    <w:rsid w:val="009C645B"/>
    <w:rsid w:val="009D183D"/>
    <w:rsid w:val="009D38B6"/>
    <w:rsid w:val="009D46FB"/>
    <w:rsid w:val="009D499D"/>
    <w:rsid w:val="009F0B29"/>
    <w:rsid w:val="009F575C"/>
    <w:rsid w:val="00A13567"/>
    <w:rsid w:val="00A267F4"/>
    <w:rsid w:val="00A53289"/>
    <w:rsid w:val="00A62A30"/>
    <w:rsid w:val="00A7477E"/>
    <w:rsid w:val="00A80E1A"/>
    <w:rsid w:val="00A87361"/>
    <w:rsid w:val="00A965F8"/>
    <w:rsid w:val="00AA5916"/>
    <w:rsid w:val="00AA606C"/>
    <w:rsid w:val="00AB3859"/>
    <w:rsid w:val="00AB73F2"/>
    <w:rsid w:val="00AD1735"/>
    <w:rsid w:val="00AD325C"/>
    <w:rsid w:val="00AE2B01"/>
    <w:rsid w:val="00AE70F1"/>
    <w:rsid w:val="00AF630E"/>
    <w:rsid w:val="00AF7ED9"/>
    <w:rsid w:val="00B208B5"/>
    <w:rsid w:val="00B269D5"/>
    <w:rsid w:val="00B300FF"/>
    <w:rsid w:val="00B41416"/>
    <w:rsid w:val="00B45E4C"/>
    <w:rsid w:val="00B47339"/>
    <w:rsid w:val="00B549D8"/>
    <w:rsid w:val="00B64B97"/>
    <w:rsid w:val="00B74D2A"/>
    <w:rsid w:val="00B81BB2"/>
    <w:rsid w:val="00B87A78"/>
    <w:rsid w:val="00B9484A"/>
    <w:rsid w:val="00BA1014"/>
    <w:rsid w:val="00BA4BBB"/>
    <w:rsid w:val="00BB0877"/>
    <w:rsid w:val="00BC2D64"/>
    <w:rsid w:val="00BC3AFD"/>
    <w:rsid w:val="00BC6371"/>
    <w:rsid w:val="00BD36B8"/>
    <w:rsid w:val="00BE30B9"/>
    <w:rsid w:val="00BF6449"/>
    <w:rsid w:val="00C0352D"/>
    <w:rsid w:val="00C05E5A"/>
    <w:rsid w:val="00C06AD3"/>
    <w:rsid w:val="00C13D3F"/>
    <w:rsid w:val="00C148DE"/>
    <w:rsid w:val="00C1627E"/>
    <w:rsid w:val="00C20CF5"/>
    <w:rsid w:val="00C50BB1"/>
    <w:rsid w:val="00C72C3F"/>
    <w:rsid w:val="00C9584D"/>
    <w:rsid w:val="00C97F83"/>
    <w:rsid w:val="00CB0DBC"/>
    <w:rsid w:val="00CB4652"/>
    <w:rsid w:val="00CC2B6D"/>
    <w:rsid w:val="00CC3B24"/>
    <w:rsid w:val="00CE04CD"/>
    <w:rsid w:val="00CE05C4"/>
    <w:rsid w:val="00CF067B"/>
    <w:rsid w:val="00D05E0D"/>
    <w:rsid w:val="00D13EA5"/>
    <w:rsid w:val="00D203D5"/>
    <w:rsid w:val="00D3638C"/>
    <w:rsid w:val="00D43B43"/>
    <w:rsid w:val="00D61CF4"/>
    <w:rsid w:val="00D62D9A"/>
    <w:rsid w:val="00D6353E"/>
    <w:rsid w:val="00D66086"/>
    <w:rsid w:val="00D66323"/>
    <w:rsid w:val="00D6691B"/>
    <w:rsid w:val="00D70E0B"/>
    <w:rsid w:val="00D736DC"/>
    <w:rsid w:val="00DA0AE8"/>
    <w:rsid w:val="00DB3C11"/>
    <w:rsid w:val="00DB735D"/>
    <w:rsid w:val="00DC65C5"/>
    <w:rsid w:val="00DC739C"/>
    <w:rsid w:val="00DD2AE4"/>
    <w:rsid w:val="00DF5834"/>
    <w:rsid w:val="00E027B3"/>
    <w:rsid w:val="00E11A09"/>
    <w:rsid w:val="00E11DBA"/>
    <w:rsid w:val="00E16C57"/>
    <w:rsid w:val="00E3799D"/>
    <w:rsid w:val="00E379B6"/>
    <w:rsid w:val="00E4337A"/>
    <w:rsid w:val="00E43F1B"/>
    <w:rsid w:val="00E51681"/>
    <w:rsid w:val="00E5475A"/>
    <w:rsid w:val="00E5654B"/>
    <w:rsid w:val="00E83B2A"/>
    <w:rsid w:val="00E927B9"/>
    <w:rsid w:val="00E92FA2"/>
    <w:rsid w:val="00E93188"/>
    <w:rsid w:val="00EB0CB0"/>
    <w:rsid w:val="00EC2482"/>
    <w:rsid w:val="00EC61E3"/>
    <w:rsid w:val="00EC7A9C"/>
    <w:rsid w:val="00ED0771"/>
    <w:rsid w:val="00EE1818"/>
    <w:rsid w:val="00EF052B"/>
    <w:rsid w:val="00F05581"/>
    <w:rsid w:val="00F15454"/>
    <w:rsid w:val="00F22236"/>
    <w:rsid w:val="00F27E47"/>
    <w:rsid w:val="00F615AC"/>
    <w:rsid w:val="00F742E6"/>
    <w:rsid w:val="00F763F5"/>
    <w:rsid w:val="00F82B03"/>
    <w:rsid w:val="00F93C5E"/>
    <w:rsid w:val="00FA3EF5"/>
    <w:rsid w:val="00FA6271"/>
    <w:rsid w:val="00FB0759"/>
    <w:rsid w:val="00FB4758"/>
    <w:rsid w:val="00FD0D37"/>
    <w:rsid w:val="00FD7EB2"/>
    <w:rsid w:val="00FF46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877"/>
    <w:rPr>
      <w:rFonts w:ascii="Arial" w:hAnsi="Arial"/>
      <w:sz w:val="20"/>
    </w:rPr>
  </w:style>
  <w:style w:type="paragraph" w:styleId="Heading1">
    <w:name w:val="heading 1"/>
    <w:basedOn w:val="Normal"/>
    <w:next w:val="Normal"/>
    <w:link w:val="Heading1Char"/>
    <w:uiPriority w:val="9"/>
    <w:qFormat/>
    <w:rsid w:val="00BB08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3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3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08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08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087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308F5"/>
    <w:pPr>
      <w:ind w:left="720"/>
      <w:contextualSpacing/>
    </w:pPr>
  </w:style>
  <w:style w:type="paragraph" w:styleId="NoSpacing">
    <w:name w:val="No Spacing"/>
    <w:uiPriority w:val="1"/>
    <w:qFormat/>
    <w:rsid w:val="00872B51"/>
    <w:pPr>
      <w:spacing w:after="0" w:line="240" w:lineRule="auto"/>
    </w:pPr>
    <w:rPr>
      <w:rFonts w:ascii="Arial" w:hAnsi="Arial"/>
      <w:sz w:val="20"/>
    </w:rPr>
  </w:style>
  <w:style w:type="character" w:customStyle="1" w:styleId="Heading2Char">
    <w:name w:val="Heading 2 Char"/>
    <w:basedOn w:val="DefaultParagraphFont"/>
    <w:link w:val="Heading2"/>
    <w:uiPriority w:val="9"/>
    <w:rsid w:val="00213AC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3AC4"/>
    <w:rPr>
      <w:rFonts w:asciiTheme="majorHAnsi" w:eastAsiaTheme="majorEastAsia" w:hAnsiTheme="majorHAnsi" w:cstheme="majorBidi"/>
      <w:b/>
      <w:bCs/>
      <w:color w:val="4F81BD" w:themeColor="accent1"/>
      <w:sz w:val="20"/>
    </w:rPr>
  </w:style>
  <w:style w:type="paragraph" w:styleId="Header">
    <w:name w:val="header"/>
    <w:basedOn w:val="Normal"/>
    <w:link w:val="HeaderChar"/>
    <w:uiPriority w:val="99"/>
    <w:unhideWhenUsed/>
    <w:rsid w:val="008D245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245F"/>
    <w:rPr>
      <w:rFonts w:ascii="Arial" w:hAnsi="Arial"/>
      <w:sz w:val="20"/>
    </w:rPr>
  </w:style>
  <w:style w:type="paragraph" w:styleId="Footer">
    <w:name w:val="footer"/>
    <w:basedOn w:val="Normal"/>
    <w:link w:val="FooterChar"/>
    <w:uiPriority w:val="99"/>
    <w:unhideWhenUsed/>
    <w:rsid w:val="008D245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245F"/>
    <w:rPr>
      <w:rFonts w:ascii="Arial" w:hAnsi="Arial"/>
      <w:sz w:val="20"/>
    </w:rPr>
  </w:style>
  <w:style w:type="paragraph" w:styleId="TOCHeading">
    <w:name w:val="TOC Heading"/>
    <w:basedOn w:val="Heading1"/>
    <w:next w:val="Normal"/>
    <w:uiPriority w:val="39"/>
    <w:semiHidden/>
    <w:unhideWhenUsed/>
    <w:qFormat/>
    <w:rsid w:val="00CE04CD"/>
    <w:pPr>
      <w:outlineLvl w:val="9"/>
    </w:pPr>
    <w:rPr>
      <w:lang w:val="en-US" w:eastAsia="ja-JP"/>
    </w:rPr>
  </w:style>
  <w:style w:type="paragraph" w:styleId="TOC2">
    <w:name w:val="toc 2"/>
    <w:basedOn w:val="Normal"/>
    <w:next w:val="Normal"/>
    <w:autoRedefine/>
    <w:uiPriority w:val="39"/>
    <w:unhideWhenUsed/>
    <w:rsid w:val="00CE04CD"/>
    <w:pPr>
      <w:spacing w:after="100"/>
      <w:ind w:left="200"/>
    </w:pPr>
  </w:style>
  <w:style w:type="paragraph" w:styleId="TOC3">
    <w:name w:val="toc 3"/>
    <w:basedOn w:val="Normal"/>
    <w:next w:val="Normal"/>
    <w:autoRedefine/>
    <w:uiPriority w:val="39"/>
    <w:unhideWhenUsed/>
    <w:rsid w:val="00CE04CD"/>
    <w:pPr>
      <w:spacing w:after="100"/>
      <w:ind w:left="400"/>
    </w:pPr>
  </w:style>
  <w:style w:type="character" w:styleId="Hyperlink">
    <w:name w:val="Hyperlink"/>
    <w:basedOn w:val="DefaultParagraphFont"/>
    <w:uiPriority w:val="99"/>
    <w:unhideWhenUsed/>
    <w:rsid w:val="00CE04CD"/>
    <w:rPr>
      <w:color w:val="0000FF" w:themeColor="hyperlink"/>
      <w:u w:val="single"/>
    </w:rPr>
  </w:style>
  <w:style w:type="paragraph" w:styleId="BalloonText">
    <w:name w:val="Balloon Text"/>
    <w:basedOn w:val="Normal"/>
    <w:link w:val="BalloonTextChar"/>
    <w:uiPriority w:val="99"/>
    <w:semiHidden/>
    <w:unhideWhenUsed/>
    <w:rsid w:val="00CE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4CD"/>
    <w:rPr>
      <w:rFonts w:ascii="Tahoma" w:hAnsi="Tahoma" w:cs="Tahoma"/>
      <w:sz w:val="16"/>
      <w:szCs w:val="16"/>
    </w:rPr>
  </w:style>
  <w:style w:type="table" w:styleId="TableGrid">
    <w:name w:val="Table Grid"/>
    <w:basedOn w:val="TableNormal"/>
    <w:uiPriority w:val="59"/>
    <w:rsid w:val="00722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24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83F09A-715A-4FEA-A943-FF6A81B6C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10</Pages>
  <Words>4594</Words>
  <Characters>26191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30724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Roeland Voorrips</dc:creator>
  <cp:lastModifiedBy>Voorrips, Roeland</cp:lastModifiedBy>
  <cp:revision>90</cp:revision>
  <cp:lastPrinted>2013-05-24T12:34:00Z</cp:lastPrinted>
  <dcterms:created xsi:type="dcterms:W3CDTF">2011-05-20T14:07:00Z</dcterms:created>
  <dcterms:modified xsi:type="dcterms:W3CDTF">2013-05-24T12:34:00Z</dcterms:modified>
</cp:coreProperties>
</file>